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EF293" w14:textId="391BF71B" w:rsidR="003D5259" w:rsidRPr="004607D2" w:rsidRDefault="000E53C4" w:rsidP="004607D2">
      <w:pPr>
        <w:pStyle w:val="Heading1"/>
        <w:jc w:val="center"/>
        <w:rPr>
          <w:sz w:val="28"/>
          <w:szCs w:val="28"/>
        </w:rPr>
      </w:pPr>
      <w:r w:rsidRPr="004607D2">
        <w:rPr>
          <w:sz w:val="28"/>
          <w:szCs w:val="28"/>
        </w:rPr>
        <w:t>JKAM</w:t>
      </w:r>
    </w:p>
    <w:p w14:paraId="3B52AE0A" w14:textId="04E7F44D" w:rsidR="00A90082" w:rsidRDefault="003D5259" w:rsidP="00260166">
      <w:pPr>
        <w:rPr>
          <w:rFonts w:ascii="Arial" w:hAnsi="Arial"/>
        </w:rPr>
      </w:pPr>
      <w:r w:rsidRPr="00996A07">
        <w:rPr>
          <w:rFonts w:ascii="Arial" w:hAnsi="Arial"/>
        </w:rPr>
        <w:tab/>
      </w:r>
      <w:r w:rsidR="00996A07">
        <w:rPr>
          <w:rFonts w:ascii="Arial" w:hAnsi="Arial"/>
        </w:rPr>
        <w:t xml:space="preserve">We have spent significant time strategizing how we will be setting up our capital structure </w:t>
      </w:r>
      <w:r w:rsidR="003852CD">
        <w:rPr>
          <w:rFonts w:ascii="Arial" w:hAnsi="Arial"/>
        </w:rPr>
        <w:t xml:space="preserve">and have planned both in the short term during the initial quarters one through roughly three and then how our capital structure will change over time based upon projections. Because our current debt/equity (D/E) ratio is </w:t>
      </w:r>
      <m:oMath>
        <m:f>
          <m:fPr>
            <m:ctrlPr>
              <w:rPr>
                <w:rFonts w:ascii="Cambria Math" w:hAnsi="Cambria Math"/>
                <w:i/>
              </w:rPr>
            </m:ctrlPr>
          </m:fPr>
          <m:num>
            <m:r>
              <w:rPr>
                <w:rFonts w:ascii="Cambria Math" w:hAnsi="Cambria Math"/>
              </w:rPr>
              <m:t>5,707,500</m:t>
            </m:r>
          </m:num>
          <m:den>
            <m:r>
              <w:rPr>
                <w:rFonts w:ascii="Cambria Math" w:hAnsi="Cambria Math"/>
              </w:rPr>
              <m:t>11,190,665</m:t>
            </m:r>
          </m:den>
        </m:f>
        <m:r>
          <w:rPr>
            <w:rFonts w:ascii="Cambria Math" w:hAnsi="Cambria Math"/>
          </w:rPr>
          <m:t>=0.51</m:t>
        </m:r>
      </m:oMath>
      <w:r w:rsidR="003852CD">
        <w:rPr>
          <w:rFonts w:ascii="Arial" w:hAnsi="Arial"/>
        </w:rPr>
        <w:t xml:space="preserve"> we have decided to elect </w:t>
      </w:r>
      <w:r w:rsidR="00F75D01">
        <w:rPr>
          <w:rFonts w:ascii="Arial" w:hAnsi="Arial"/>
        </w:rPr>
        <w:t xml:space="preserve">to </w:t>
      </w:r>
      <w:r w:rsidR="003852CD">
        <w:rPr>
          <w:rFonts w:ascii="Arial" w:hAnsi="Arial"/>
        </w:rPr>
        <w:t xml:space="preserve">issue more debt in lieu of equity financing. We came to the conclusion that at the beginning of this scenario that it was not in the best interest </w:t>
      </w:r>
      <w:r w:rsidR="005621AA">
        <w:rPr>
          <w:rFonts w:ascii="Arial" w:hAnsi="Arial"/>
        </w:rPr>
        <w:t xml:space="preserve">of the shareholders </w:t>
      </w:r>
      <w:r w:rsidR="00C801BF">
        <w:rPr>
          <w:rFonts w:ascii="Arial" w:hAnsi="Arial"/>
        </w:rPr>
        <w:t xml:space="preserve">both </w:t>
      </w:r>
      <w:r w:rsidR="004765C5">
        <w:rPr>
          <w:rFonts w:ascii="Arial" w:hAnsi="Arial"/>
        </w:rPr>
        <w:t xml:space="preserve">in </w:t>
      </w:r>
      <w:r w:rsidR="00C801BF">
        <w:rPr>
          <w:rFonts w:ascii="Arial" w:hAnsi="Arial"/>
        </w:rPr>
        <w:t xml:space="preserve">the short and long term </w:t>
      </w:r>
      <w:r w:rsidR="003852CD">
        <w:rPr>
          <w:rFonts w:ascii="Arial" w:hAnsi="Arial"/>
        </w:rPr>
        <w:t xml:space="preserve">to have a </w:t>
      </w:r>
      <w:r w:rsidR="005621AA" w:rsidRPr="005621AA">
        <w:rPr>
          <w:rFonts w:ascii="Arial" w:hAnsi="Arial"/>
        </w:rPr>
        <w:t>follow-on offering</w:t>
      </w:r>
      <w:r w:rsidR="005621AA">
        <w:rPr>
          <w:rFonts w:ascii="Arial" w:hAnsi="Arial"/>
        </w:rPr>
        <w:t xml:space="preserve"> which would dilute the shareholders ownership within the corporation</w:t>
      </w:r>
      <w:r w:rsidR="0075570A">
        <w:rPr>
          <w:rFonts w:ascii="Arial" w:hAnsi="Arial"/>
        </w:rPr>
        <w:t>. W</w:t>
      </w:r>
      <w:r w:rsidR="005621AA">
        <w:rPr>
          <w:rFonts w:ascii="Arial" w:hAnsi="Arial"/>
        </w:rPr>
        <w:t xml:space="preserve">hen </w:t>
      </w:r>
      <w:r w:rsidR="0075570A">
        <w:rPr>
          <w:rFonts w:ascii="Arial" w:hAnsi="Arial"/>
        </w:rPr>
        <w:t>comparing equity financing</w:t>
      </w:r>
      <w:r w:rsidR="005621AA">
        <w:rPr>
          <w:rFonts w:ascii="Arial" w:hAnsi="Arial"/>
        </w:rPr>
        <w:t xml:space="preserve"> to the</w:t>
      </w:r>
      <w:r w:rsidR="00DD6752">
        <w:rPr>
          <w:rFonts w:ascii="Arial" w:hAnsi="Arial"/>
        </w:rPr>
        <w:t xml:space="preserve"> low </w:t>
      </w:r>
      <w:r w:rsidR="00B61D8D">
        <w:rPr>
          <w:rFonts w:ascii="Arial" w:hAnsi="Arial"/>
        </w:rPr>
        <w:t>three-year</w:t>
      </w:r>
      <w:r w:rsidR="00DD6752">
        <w:rPr>
          <w:rFonts w:ascii="Arial" w:hAnsi="Arial"/>
        </w:rPr>
        <w:t xml:space="preserve"> interest rates,</w:t>
      </w:r>
      <w:r w:rsidR="0075570A">
        <w:rPr>
          <w:rFonts w:ascii="Arial" w:hAnsi="Arial"/>
        </w:rPr>
        <w:t xml:space="preserve"> even if projected to increase, we found this to be </w:t>
      </w:r>
      <w:r w:rsidR="00A20CAE">
        <w:rPr>
          <w:rFonts w:ascii="Arial" w:hAnsi="Arial"/>
        </w:rPr>
        <w:t>the lowest</w:t>
      </w:r>
      <w:r w:rsidR="0075570A">
        <w:rPr>
          <w:rFonts w:ascii="Arial" w:hAnsi="Arial"/>
        </w:rPr>
        <w:t xml:space="preserve"> cost of capital and with the </w:t>
      </w:r>
      <w:r w:rsidR="00D83D1C">
        <w:rPr>
          <w:rFonts w:ascii="Arial" w:hAnsi="Arial"/>
        </w:rPr>
        <w:t>least</w:t>
      </w:r>
      <w:r w:rsidR="0075570A">
        <w:rPr>
          <w:rFonts w:ascii="Arial" w:hAnsi="Arial"/>
        </w:rPr>
        <w:t xml:space="preserve"> opportunity cost. We will continue to monitor </w:t>
      </w:r>
      <w:r w:rsidR="00B61D8D">
        <w:rPr>
          <w:rFonts w:ascii="Arial" w:hAnsi="Arial"/>
        </w:rPr>
        <w:t xml:space="preserve">interest rates, the bond market, consumer demand, our own firms liquidity, </w:t>
      </w:r>
      <w:r w:rsidR="00260166">
        <w:rPr>
          <w:rFonts w:ascii="Arial" w:hAnsi="Arial"/>
        </w:rPr>
        <w:t xml:space="preserve">and our share price to judge if our capital structure needs to be </w:t>
      </w:r>
      <w:proofErr w:type="gramStart"/>
      <w:r w:rsidR="00260166">
        <w:rPr>
          <w:rFonts w:ascii="Arial" w:hAnsi="Arial"/>
        </w:rPr>
        <w:t xml:space="preserve">modified </w:t>
      </w:r>
      <w:ins w:id="0" w:author="Kevin" w:date="2013-06-05T23:40:00Z">
        <w:r w:rsidR="00DC1BC3">
          <w:rPr>
            <w:rFonts w:ascii="Arial" w:hAnsi="Arial"/>
          </w:rPr>
          <w:t xml:space="preserve"> for</w:t>
        </w:r>
        <w:proofErr w:type="gramEnd"/>
        <w:r w:rsidR="00DC1BC3">
          <w:rPr>
            <w:rFonts w:ascii="Arial" w:hAnsi="Arial"/>
          </w:rPr>
          <w:t xml:space="preserve"> </w:t>
        </w:r>
      </w:ins>
      <w:r w:rsidR="00260166">
        <w:rPr>
          <w:rFonts w:ascii="Arial" w:hAnsi="Arial"/>
        </w:rPr>
        <w:t xml:space="preserve">Q3. </w:t>
      </w:r>
      <w:r w:rsidR="003840FE">
        <w:rPr>
          <w:rFonts w:ascii="Arial" w:hAnsi="Arial"/>
        </w:rPr>
        <w:t xml:space="preserve"> </w:t>
      </w:r>
      <w:r w:rsidR="00260166">
        <w:rPr>
          <w:rFonts w:ascii="Arial" w:hAnsi="Arial"/>
        </w:rPr>
        <w:t>We have elected</w:t>
      </w:r>
      <w:r w:rsidR="004607D2">
        <w:rPr>
          <w:rFonts w:ascii="Arial" w:hAnsi="Arial"/>
        </w:rPr>
        <w:t xml:space="preserve"> to not issue dividends as a growing company.</w:t>
      </w:r>
      <w:r w:rsidR="00E57A4F">
        <w:rPr>
          <w:rFonts w:ascii="Arial" w:hAnsi="Arial"/>
        </w:rPr>
        <w:t xml:space="preserve"> </w:t>
      </w:r>
      <w:r w:rsidR="004607D2">
        <w:rPr>
          <w:rFonts w:ascii="Arial" w:hAnsi="Arial"/>
        </w:rPr>
        <w:t>Historically speaking when corporations elect to st</w:t>
      </w:r>
      <w:r w:rsidR="00F94B32">
        <w:rPr>
          <w:rFonts w:ascii="Arial" w:hAnsi="Arial"/>
        </w:rPr>
        <w:t xml:space="preserve">art offering a dividend you will </w:t>
      </w:r>
      <w:r w:rsidR="004607D2">
        <w:rPr>
          <w:rFonts w:ascii="Arial" w:hAnsi="Arial"/>
        </w:rPr>
        <w:t xml:space="preserve">see </w:t>
      </w:r>
      <w:r w:rsidR="004607D2" w:rsidRPr="004607D2">
        <w:rPr>
          <w:rFonts w:ascii="Arial" w:hAnsi="Arial"/>
        </w:rPr>
        <w:t>complacency</w:t>
      </w:r>
      <w:r w:rsidR="004607D2">
        <w:rPr>
          <w:rFonts w:ascii="Arial" w:hAnsi="Arial"/>
        </w:rPr>
        <w:t xml:space="preserve"> with that firms share price.  </w:t>
      </w:r>
      <w:r w:rsidR="00F94B32">
        <w:rPr>
          <w:rFonts w:ascii="Arial" w:hAnsi="Arial"/>
        </w:rPr>
        <w:t xml:space="preserve">On top of that, we </w:t>
      </w:r>
      <w:proofErr w:type="gramStart"/>
      <w:r w:rsidR="00F94B32">
        <w:rPr>
          <w:rFonts w:ascii="Arial" w:hAnsi="Arial"/>
        </w:rPr>
        <w:t xml:space="preserve">could </w:t>
      </w:r>
      <w:ins w:id="1" w:author="Kevin" w:date="2013-06-06T00:04:00Z">
        <w:r w:rsidR="005440AF">
          <w:rPr>
            <w:rFonts w:ascii="Arial" w:hAnsi="Arial"/>
          </w:rPr>
          <w:t xml:space="preserve"> pay</w:t>
        </w:r>
        <w:proofErr w:type="gramEnd"/>
        <w:r w:rsidR="005440AF">
          <w:rPr>
            <w:rFonts w:ascii="Arial" w:hAnsi="Arial"/>
          </w:rPr>
          <w:t xml:space="preserve"> </w:t>
        </w:r>
      </w:ins>
      <w:r w:rsidR="00F94B32">
        <w:rPr>
          <w:rFonts w:ascii="Arial" w:hAnsi="Arial"/>
        </w:rPr>
        <w:t xml:space="preserve">off the debt financing earlier if we elected to not use our retained earnings towards dividends. </w:t>
      </w:r>
      <w:r w:rsidR="00950BE5">
        <w:rPr>
          <w:rFonts w:ascii="Arial" w:hAnsi="Arial"/>
        </w:rPr>
        <w:t>We</w:t>
      </w:r>
      <w:r w:rsidR="00A90082">
        <w:rPr>
          <w:rFonts w:ascii="Arial" w:hAnsi="Arial"/>
        </w:rPr>
        <w:t xml:space="preserve"> hold the strong belief to not offer preferred stock unless in an emergency situation as we have seen recently with Goldman Sachs and Warren Buffett. We also have elected to not issue more common stock, unless market conditions show a need for us to otherwise, </w:t>
      </w:r>
      <w:r w:rsidR="00B71965">
        <w:rPr>
          <w:rFonts w:ascii="Arial" w:hAnsi="Arial"/>
        </w:rPr>
        <w:t xml:space="preserve">for the respect of shareholders as the financial market conditions have shown that debt provides the lowest cost of capital and fits our desired risk tolerance. </w:t>
      </w:r>
    </w:p>
    <w:p w14:paraId="189CF88E" w14:textId="2ED7D49A" w:rsidR="00125D53" w:rsidRPr="00054688" w:rsidRDefault="00125D53" w:rsidP="00054688">
      <w:pPr>
        <w:rPr>
          <w:rPrChange w:id="2" w:author="Jacob Wall" w:date="2013-06-06T09:38:00Z">
            <w:rPr/>
          </w:rPrChange>
        </w:rPr>
      </w:pPr>
      <w:r w:rsidRPr="00054688">
        <w:tab/>
        <w:t xml:space="preserve">As a means to efficiently use resources we do not find it within our risk tolerance to expand </w:t>
      </w:r>
      <w:r w:rsidRPr="00AD4743">
        <w:t>capacity in PP&amp;</w:t>
      </w:r>
      <w:r w:rsidR="00E04DDE" w:rsidRPr="00054688">
        <w:rPr>
          <w:rPrChange w:id="3" w:author="Jacob Wall" w:date="2013-06-06T09:38:00Z">
            <w:rPr/>
          </w:rPrChange>
        </w:rPr>
        <w:t>E unless we can forecast with reasonable confidence that we will use it</w:t>
      </w:r>
      <w:r w:rsidR="00547B3D" w:rsidRPr="00054688">
        <w:rPr>
          <w:rPrChange w:id="4" w:author="Jacob Wall" w:date="2013-06-06T09:38:00Z">
            <w:rPr/>
          </w:rPrChange>
        </w:rPr>
        <w:t xml:space="preserve"> within one quarter</w:t>
      </w:r>
      <w:ins w:id="5" w:author="Jacob Wall" w:date="2013-06-06T09:37:00Z">
        <w:r w:rsidR="000268EC" w:rsidRPr="00054688">
          <w:rPr>
            <w:rPrChange w:id="6" w:author="Jacob Wall" w:date="2013-06-06T09:38:00Z">
              <w:rPr/>
            </w:rPrChange>
          </w:rPr>
          <w:t>. Do note</w:t>
        </w:r>
        <w:proofErr w:type="gramStart"/>
        <w:r w:rsidR="000268EC" w:rsidRPr="00054688">
          <w:rPr>
            <w:rPrChange w:id="7" w:author="Jacob Wall" w:date="2013-06-06T09:38:00Z">
              <w:rPr/>
            </w:rPrChange>
          </w:rPr>
          <w:t>,</w:t>
        </w:r>
        <w:proofErr w:type="gramEnd"/>
        <w:r w:rsidR="000268EC" w:rsidRPr="00054688">
          <w:rPr>
            <w:rPrChange w:id="8" w:author="Jacob Wall" w:date="2013-06-06T09:38:00Z">
              <w:rPr/>
            </w:rPrChange>
          </w:rPr>
          <w:t xml:space="preserve"> </w:t>
        </w:r>
      </w:ins>
      <w:ins w:id="9" w:author="Kevin" w:date="2013-06-05T23:53:00Z">
        <w:r w:rsidR="00083F26" w:rsidRPr="00054688">
          <w:rPr>
            <w:rPrChange w:id="10" w:author="Jacob Wall" w:date="2013-06-06T09:38:00Z">
              <w:rPr/>
            </w:rPrChange>
          </w:rPr>
          <w:t>we are planning to increase equipment by 25,000</w:t>
        </w:r>
      </w:ins>
      <w:ins w:id="11" w:author="Jacob Wall" w:date="2013-06-06T09:37:00Z">
        <w:r w:rsidR="000268EC" w:rsidRPr="00054688">
          <w:rPr>
            <w:rPrChange w:id="12" w:author="Jacob Wall" w:date="2013-06-06T09:38:00Z">
              <w:rPr/>
            </w:rPrChange>
          </w:rPr>
          <w:t xml:space="preserve"> based on projections that we will be</w:t>
        </w:r>
      </w:ins>
      <w:ins w:id="13" w:author="Kevin" w:date="2013-06-05T23:53:00Z">
        <w:r w:rsidR="00083F26" w:rsidRPr="00054688">
          <w:rPr>
            <w:rPrChange w:id="14" w:author="Jacob Wall" w:date="2013-06-06T09:38:00Z">
              <w:rPr/>
            </w:rPrChange>
          </w:rPr>
          <w:t xml:space="preserve"> </w:t>
        </w:r>
      </w:ins>
      <w:ins w:id="15" w:author="Jacob Wall" w:date="2013-06-06T09:37:00Z">
        <w:r w:rsidR="00D6570E" w:rsidRPr="00054688">
          <w:rPr>
            <w:rPrChange w:id="16" w:author="Jacob Wall" w:date="2013-06-06T09:38:00Z">
              <w:rPr/>
            </w:rPrChange>
          </w:rPr>
          <w:t>utilizing it in a timely accord.</w:t>
        </w:r>
      </w:ins>
      <w:r w:rsidR="00E04DDE" w:rsidRPr="00054688">
        <w:rPr>
          <w:rPrChange w:id="17" w:author="Jacob Wall" w:date="2013-06-06T09:38:00Z">
            <w:rPr/>
          </w:rPrChange>
        </w:rPr>
        <w:t xml:space="preserve"> </w:t>
      </w:r>
      <w:r w:rsidR="00616AC3" w:rsidRPr="00054688">
        <w:rPr>
          <w:rPrChange w:id="18" w:author="Jacob Wall" w:date="2013-06-06T09:38:00Z">
            <w:rPr/>
          </w:rPrChange>
        </w:rPr>
        <w:t>A point could be made that in the business world if you do not have the capacity to meet demand for a big order you may lose out on a sizeable long-term customer which may have a future value higher than what financing would cost to have extra capacity</w:t>
      </w:r>
      <w:r w:rsidR="006429CD" w:rsidRPr="00054688">
        <w:rPr>
          <w:rPrChange w:id="19" w:author="Jacob Wall" w:date="2013-06-06T09:38:00Z">
            <w:rPr/>
          </w:rPrChange>
        </w:rPr>
        <w:t>,</w:t>
      </w:r>
      <w:r w:rsidR="00616AC3" w:rsidRPr="00054688">
        <w:rPr>
          <w:rPrChange w:id="20" w:author="Jacob Wall" w:date="2013-06-06T09:38:00Z">
            <w:rPr/>
          </w:rPrChange>
        </w:rPr>
        <w:t xml:space="preserve"> </w:t>
      </w:r>
      <w:r w:rsidR="006429CD" w:rsidRPr="00054688">
        <w:rPr>
          <w:rPrChange w:id="21" w:author="Jacob Wall" w:date="2013-06-06T09:38:00Z">
            <w:rPr/>
          </w:rPrChange>
        </w:rPr>
        <w:t xml:space="preserve">this </w:t>
      </w:r>
      <w:r w:rsidR="00616AC3" w:rsidRPr="00054688">
        <w:rPr>
          <w:rPrChange w:id="22" w:author="Jacob Wall" w:date="2013-06-06T09:38:00Z">
            <w:rPr/>
          </w:rPrChange>
        </w:rPr>
        <w:t>is a risk we have accepted.</w:t>
      </w:r>
      <w:r w:rsidR="002C4329" w:rsidRPr="00054688">
        <w:rPr>
          <w:rPrChange w:id="23" w:author="Jacob Wall" w:date="2013-06-06T09:38:00Z">
            <w:rPr/>
          </w:rPrChange>
        </w:rPr>
        <w:t xml:space="preserve"> </w:t>
      </w:r>
      <w:r w:rsidR="00453E7B" w:rsidRPr="00054688">
        <w:rPr>
          <w:rPrChange w:id="24" w:author="Jacob Wall" w:date="2013-06-06T09:38:00Z">
            <w:rPr/>
          </w:rPrChange>
        </w:rPr>
        <w:t xml:space="preserve">As of the current projections we are able to justify a 1% </w:t>
      </w:r>
      <w:r w:rsidR="00AA5B61" w:rsidRPr="00054688">
        <w:rPr>
          <w:rPrChange w:id="25" w:author="Jacob Wall" w:date="2013-06-06T09:38:00Z">
            <w:rPr/>
          </w:rPrChange>
        </w:rPr>
        <w:t xml:space="preserve">cash discount on payments made. </w:t>
      </w:r>
    </w:p>
    <w:p w14:paraId="2D7105DA" w14:textId="683F4BA9" w:rsidR="004607D2" w:rsidRPr="00054688" w:rsidRDefault="00B807D5" w:rsidP="00260166">
      <w:pPr>
        <w:rPr>
          <w:rFonts w:ascii="Arial" w:hAnsi="Arial"/>
          <w:rPrChange w:id="26" w:author="Jacob Wall" w:date="2013-06-06T09:38:00Z">
            <w:rPr>
              <w:rFonts w:ascii="Arial" w:hAnsi="Arial"/>
            </w:rPr>
          </w:rPrChange>
        </w:rPr>
      </w:pPr>
      <w:r w:rsidRPr="00054688">
        <w:rPr>
          <w:rFonts w:ascii="Arial" w:hAnsi="Arial"/>
          <w:rPrChange w:id="27" w:author="Jacob Wall" w:date="2013-06-06T09:38:00Z">
            <w:rPr>
              <w:rFonts w:ascii="Arial" w:hAnsi="Arial"/>
            </w:rPr>
          </w:rPrChange>
        </w:rPr>
        <w:tab/>
      </w:r>
      <w:r w:rsidR="005C1C73" w:rsidRPr="00054688">
        <w:rPr>
          <w:rFonts w:ascii="Arial" w:hAnsi="Arial"/>
          <w:rPrChange w:id="28" w:author="Jacob Wall" w:date="2013-06-06T09:38:00Z">
            <w:rPr>
              <w:rFonts w:ascii="Arial" w:hAnsi="Arial"/>
            </w:rPr>
          </w:rPrChange>
        </w:rPr>
        <w:t>We will be closely monitoring our company through Return On Equity (ROE), D/E Ratio, CR, EPS, and WAC</w:t>
      </w:r>
      <w:bookmarkStart w:id="29" w:name="_GoBack"/>
      <w:bookmarkEnd w:id="29"/>
      <w:r w:rsidR="005C1C73" w:rsidRPr="00054688">
        <w:rPr>
          <w:rFonts w:ascii="Arial" w:hAnsi="Arial"/>
          <w:rPrChange w:id="30" w:author="Jacob Wall" w:date="2013-06-06T09:38:00Z">
            <w:rPr>
              <w:rFonts w:ascii="Arial" w:hAnsi="Arial"/>
            </w:rPr>
          </w:rPrChange>
        </w:rPr>
        <w:t xml:space="preserve">C. </w:t>
      </w:r>
      <w:r w:rsidR="0046433E" w:rsidRPr="00054688">
        <w:rPr>
          <w:rFonts w:ascii="Arial" w:hAnsi="Arial"/>
          <w:rPrChange w:id="31" w:author="Jacob Wall" w:date="2013-06-06T09:38:00Z">
            <w:rPr>
              <w:rFonts w:ascii="Arial" w:hAnsi="Arial"/>
            </w:rPr>
          </w:rPrChange>
        </w:rPr>
        <w:t xml:space="preserve">We can also use </w:t>
      </w:r>
      <w:r w:rsidR="00AA5B61" w:rsidRPr="00054688">
        <w:rPr>
          <w:rFonts w:ascii="Arial" w:hAnsi="Arial"/>
          <w:rPrChange w:id="32" w:author="Jacob Wall" w:date="2013-06-06T09:38:00Z">
            <w:rPr>
              <w:rFonts w:ascii="Arial" w:hAnsi="Arial"/>
            </w:rPr>
          </w:rPrChange>
        </w:rPr>
        <w:t xml:space="preserve">historic performance and </w:t>
      </w:r>
      <w:r w:rsidR="0046433E" w:rsidRPr="00054688">
        <w:rPr>
          <w:rFonts w:ascii="Arial" w:hAnsi="Arial"/>
          <w:rPrChange w:id="33" w:author="Jacob Wall" w:date="2013-06-06T09:38:00Z">
            <w:rPr>
              <w:rFonts w:ascii="Arial" w:hAnsi="Arial"/>
            </w:rPr>
          </w:rPrChange>
        </w:rPr>
        <w:t xml:space="preserve">modeling to find correlation within our decisions as </w:t>
      </w:r>
      <w:r w:rsidR="0005325D" w:rsidRPr="00054688">
        <w:rPr>
          <w:rFonts w:ascii="Arial" w:hAnsi="Arial"/>
          <w:rPrChange w:id="34" w:author="Jacob Wall" w:date="2013-06-06T09:38:00Z">
            <w:rPr>
              <w:rFonts w:ascii="Arial" w:hAnsi="Arial"/>
            </w:rPr>
          </w:rPrChange>
        </w:rPr>
        <w:t>quarter’s</w:t>
      </w:r>
      <w:r w:rsidR="0046433E" w:rsidRPr="00054688">
        <w:rPr>
          <w:rFonts w:ascii="Arial" w:hAnsi="Arial"/>
          <w:rPrChange w:id="35" w:author="Jacob Wall" w:date="2013-06-06T09:38:00Z">
            <w:rPr>
              <w:rFonts w:ascii="Arial" w:hAnsi="Arial"/>
            </w:rPr>
          </w:rPrChange>
        </w:rPr>
        <w:t xml:space="preserve"> progress to find where there may inefficiencies within our business decisions. We understand that correlation is not causation but this will allow us to more effectively find trends that we may not otherwise see.  </w:t>
      </w:r>
    </w:p>
    <w:sectPr w:rsidR="004607D2" w:rsidRPr="00054688" w:rsidSect="00E21E5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C615B" w14:textId="77777777" w:rsidR="00054688" w:rsidRDefault="00054688" w:rsidP="00996A07">
      <w:r>
        <w:separator/>
      </w:r>
    </w:p>
  </w:endnote>
  <w:endnote w:type="continuationSeparator" w:id="0">
    <w:p w14:paraId="1113E7EE" w14:textId="77777777" w:rsidR="00054688" w:rsidRDefault="00054688" w:rsidP="0099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E8EBB" w14:textId="77777777" w:rsidR="00054688" w:rsidRDefault="00054688" w:rsidP="00996A07">
      <w:r>
        <w:separator/>
      </w:r>
    </w:p>
  </w:footnote>
  <w:footnote w:type="continuationSeparator" w:id="0">
    <w:p w14:paraId="623F0715" w14:textId="77777777" w:rsidR="00054688" w:rsidRDefault="00054688" w:rsidP="00996A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D58B" w14:textId="6160F754" w:rsidR="00054688" w:rsidRDefault="00054688" w:rsidP="00996A07">
    <w:pPr>
      <w:pStyle w:val="Header"/>
      <w:jc w:val="right"/>
    </w:pPr>
    <w:r w:rsidRPr="00996A07">
      <w:t xml:space="preserve">Michael Kessler, Kevin O'Neil, </w:t>
    </w:r>
    <w:proofErr w:type="spellStart"/>
    <w:r w:rsidRPr="00996A07">
      <w:t>Asad</w:t>
    </w:r>
    <w:proofErr w:type="spellEnd"/>
    <w:r w:rsidRPr="00996A07">
      <w:t xml:space="preserve"> </w:t>
    </w:r>
    <w:proofErr w:type="spellStart"/>
    <w:r w:rsidRPr="00996A07">
      <w:t>Shamsi</w:t>
    </w:r>
    <w:proofErr w:type="spellEnd"/>
    <w:r w:rsidRPr="00996A07">
      <w:t>, &amp; Jacob Wall</w:t>
    </w:r>
  </w:p>
  <w:p w14:paraId="5FFD4A26" w14:textId="759B56CC" w:rsidR="00054688" w:rsidRDefault="00054688" w:rsidP="00996A07">
    <w:pPr>
      <w:pStyle w:val="Header"/>
      <w:jc w:val="right"/>
    </w:pPr>
    <w:r w:rsidRPr="00996A07">
      <w:t>FINA3320-0011</w:t>
    </w:r>
  </w:p>
  <w:p w14:paraId="635DB39D" w14:textId="1CC07045" w:rsidR="00054688" w:rsidRDefault="00054688" w:rsidP="00996A07">
    <w:pPr>
      <w:pStyle w:val="Header"/>
      <w:jc w:val="right"/>
    </w:pPr>
    <w:r>
      <w:t>June 6,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259"/>
    <w:rsid w:val="0000708F"/>
    <w:rsid w:val="000268EC"/>
    <w:rsid w:val="0005325D"/>
    <w:rsid w:val="00054688"/>
    <w:rsid w:val="000775AD"/>
    <w:rsid w:val="00083F26"/>
    <w:rsid w:val="000E53C4"/>
    <w:rsid w:val="00125D53"/>
    <w:rsid w:val="00154D7A"/>
    <w:rsid w:val="00207435"/>
    <w:rsid w:val="00260166"/>
    <w:rsid w:val="002A3FBD"/>
    <w:rsid w:val="002C4329"/>
    <w:rsid w:val="00340DF5"/>
    <w:rsid w:val="003840FE"/>
    <w:rsid w:val="003852CD"/>
    <w:rsid w:val="003A2062"/>
    <w:rsid w:val="003B4647"/>
    <w:rsid w:val="003D5259"/>
    <w:rsid w:val="00444390"/>
    <w:rsid w:val="00453E7B"/>
    <w:rsid w:val="004607D2"/>
    <w:rsid w:val="0046433E"/>
    <w:rsid w:val="004765C5"/>
    <w:rsid w:val="004F7CFA"/>
    <w:rsid w:val="005440AF"/>
    <w:rsid w:val="00547B3D"/>
    <w:rsid w:val="005621AA"/>
    <w:rsid w:val="005856BB"/>
    <w:rsid w:val="005C1C73"/>
    <w:rsid w:val="005C33D9"/>
    <w:rsid w:val="005D53D0"/>
    <w:rsid w:val="00616AC3"/>
    <w:rsid w:val="006429CD"/>
    <w:rsid w:val="00662037"/>
    <w:rsid w:val="006C385E"/>
    <w:rsid w:val="00715F03"/>
    <w:rsid w:val="0075570A"/>
    <w:rsid w:val="007A25CD"/>
    <w:rsid w:val="007E6FD2"/>
    <w:rsid w:val="008240CB"/>
    <w:rsid w:val="008E1755"/>
    <w:rsid w:val="008F3382"/>
    <w:rsid w:val="008F79D0"/>
    <w:rsid w:val="00950BE5"/>
    <w:rsid w:val="00996A07"/>
    <w:rsid w:val="009A418B"/>
    <w:rsid w:val="009E1395"/>
    <w:rsid w:val="00A20CAE"/>
    <w:rsid w:val="00A90082"/>
    <w:rsid w:val="00AA5B61"/>
    <w:rsid w:val="00AB777D"/>
    <w:rsid w:val="00AD4743"/>
    <w:rsid w:val="00B61D8D"/>
    <w:rsid w:val="00B71965"/>
    <w:rsid w:val="00B807D5"/>
    <w:rsid w:val="00B9473A"/>
    <w:rsid w:val="00B97DD6"/>
    <w:rsid w:val="00BA41CB"/>
    <w:rsid w:val="00C801BF"/>
    <w:rsid w:val="00CA2FDC"/>
    <w:rsid w:val="00CE2A2C"/>
    <w:rsid w:val="00D237EA"/>
    <w:rsid w:val="00D33032"/>
    <w:rsid w:val="00D6570E"/>
    <w:rsid w:val="00D83D1C"/>
    <w:rsid w:val="00DC1BC3"/>
    <w:rsid w:val="00DD6752"/>
    <w:rsid w:val="00E03714"/>
    <w:rsid w:val="00E04DDE"/>
    <w:rsid w:val="00E21E51"/>
    <w:rsid w:val="00E316E3"/>
    <w:rsid w:val="00E562C2"/>
    <w:rsid w:val="00E57A4F"/>
    <w:rsid w:val="00E9625D"/>
    <w:rsid w:val="00EC0343"/>
    <w:rsid w:val="00F25061"/>
    <w:rsid w:val="00F45C16"/>
    <w:rsid w:val="00F75D01"/>
    <w:rsid w:val="00F8185E"/>
    <w:rsid w:val="00F94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86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C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96A07"/>
    <w:pPr>
      <w:tabs>
        <w:tab w:val="center" w:pos="4320"/>
        <w:tab w:val="right" w:pos="8640"/>
      </w:tabs>
    </w:pPr>
  </w:style>
  <w:style w:type="character" w:customStyle="1" w:styleId="HeaderChar">
    <w:name w:val="Header Char"/>
    <w:basedOn w:val="DefaultParagraphFont"/>
    <w:link w:val="Header"/>
    <w:uiPriority w:val="99"/>
    <w:rsid w:val="00996A07"/>
  </w:style>
  <w:style w:type="paragraph" w:styleId="Footer">
    <w:name w:val="footer"/>
    <w:basedOn w:val="Normal"/>
    <w:link w:val="FooterChar"/>
    <w:uiPriority w:val="99"/>
    <w:unhideWhenUsed/>
    <w:rsid w:val="00996A07"/>
    <w:pPr>
      <w:tabs>
        <w:tab w:val="center" w:pos="4320"/>
        <w:tab w:val="right" w:pos="8640"/>
      </w:tabs>
    </w:pPr>
  </w:style>
  <w:style w:type="character" w:customStyle="1" w:styleId="FooterChar">
    <w:name w:val="Footer Char"/>
    <w:basedOn w:val="DefaultParagraphFont"/>
    <w:link w:val="Footer"/>
    <w:uiPriority w:val="99"/>
    <w:rsid w:val="00996A07"/>
  </w:style>
  <w:style w:type="character" w:styleId="PlaceholderText">
    <w:name w:val="Placeholder Text"/>
    <w:basedOn w:val="DefaultParagraphFont"/>
    <w:uiPriority w:val="99"/>
    <w:semiHidden/>
    <w:rsid w:val="003852CD"/>
    <w:rPr>
      <w:color w:val="808080"/>
    </w:rPr>
  </w:style>
  <w:style w:type="paragraph" w:styleId="BalloonText">
    <w:name w:val="Balloon Text"/>
    <w:basedOn w:val="Normal"/>
    <w:link w:val="BalloonTextChar"/>
    <w:uiPriority w:val="99"/>
    <w:semiHidden/>
    <w:unhideWhenUsed/>
    <w:rsid w:val="00385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2CD"/>
    <w:rPr>
      <w:rFonts w:ascii="Lucida Grande" w:hAnsi="Lucida Grande" w:cs="Lucida Grande"/>
      <w:sz w:val="18"/>
      <w:szCs w:val="18"/>
    </w:rPr>
  </w:style>
  <w:style w:type="paragraph" w:styleId="NoSpacing">
    <w:name w:val="No Spacing"/>
    <w:uiPriority w:val="1"/>
    <w:qFormat/>
    <w:rsid w:val="000546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C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96A07"/>
    <w:pPr>
      <w:tabs>
        <w:tab w:val="center" w:pos="4320"/>
        <w:tab w:val="right" w:pos="8640"/>
      </w:tabs>
    </w:pPr>
  </w:style>
  <w:style w:type="character" w:customStyle="1" w:styleId="HeaderChar">
    <w:name w:val="Header Char"/>
    <w:basedOn w:val="DefaultParagraphFont"/>
    <w:link w:val="Header"/>
    <w:uiPriority w:val="99"/>
    <w:rsid w:val="00996A07"/>
  </w:style>
  <w:style w:type="paragraph" w:styleId="Footer">
    <w:name w:val="footer"/>
    <w:basedOn w:val="Normal"/>
    <w:link w:val="FooterChar"/>
    <w:uiPriority w:val="99"/>
    <w:unhideWhenUsed/>
    <w:rsid w:val="00996A07"/>
    <w:pPr>
      <w:tabs>
        <w:tab w:val="center" w:pos="4320"/>
        <w:tab w:val="right" w:pos="8640"/>
      </w:tabs>
    </w:pPr>
  </w:style>
  <w:style w:type="character" w:customStyle="1" w:styleId="FooterChar">
    <w:name w:val="Footer Char"/>
    <w:basedOn w:val="DefaultParagraphFont"/>
    <w:link w:val="Footer"/>
    <w:uiPriority w:val="99"/>
    <w:rsid w:val="00996A07"/>
  </w:style>
  <w:style w:type="character" w:styleId="PlaceholderText">
    <w:name w:val="Placeholder Text"/>
    <w:basedOn w:val="DefaultParagraphFont"/>
    <w:uiPriority w:val="99"/>
    <w:semiHidden/>
    <w:rsid w:val="003852CD"/>
    <w:rPr>
      <w:color w:val="808080"/>
    </w:rPr>
  </w:style>
  <w:style w:type="paragraph" w:styleId="BalloonText">
    <w:name w:val="Balloon Text"/>
    <w:basedOn w:val="Normal"/>
    <w:link w:val="BalloonTextChar"/>
    <w:uiPriority w:val="99"/>
    <w:semiHidden/>
    <w:unhideWhenUsed/>
    <w:rsid w:val="00385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2CD"/>
    <w:rPr>
      <w:rFonts w:ascii="Lucida Grande" w:hAnsi="Lucida Grande" w:cs="Lucida Grande"/>
      <w:sz w:val="18"/>
      <w:szCs w:val="18"/>
    </w:rPr>
  </w:style>
  <w:style w:type="paragraph" w:styleId="NoSpacing">
    <w:name w:val="No Spacing"/>
    <w:uiPriority w:val="1"/>
    <w:qFormat/>
    <w:rsid w:val="0005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435</Words>
  <Characters>2486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Wall</dc:creator>
  <cp:lastModifiedBy>Jacob Wall</cp:lastModifiedBy>
  <cp:revision>4</cp:revision>
  <cp:lastPrinted>2013-06-06T14:34:00Z</cp:lastPrinted>
  <dcterms:created xsi:type="dcterms:W3CDTF">2013-06-06T14:38:00Z</dcterms:created>
  <dcterms:modified xsi:type="dcterms:W3CDTF">2013-06-09T20:32:00Z</dcterms:modified>
</cp:coreProperties>
</file>