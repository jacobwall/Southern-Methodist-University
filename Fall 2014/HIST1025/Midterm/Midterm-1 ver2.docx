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A5338" w14:textId="77777777" w:rsidR="009B6DF2" w:rsidRDefault="00B96FD9" w:rsidP="009B6DF2">
      <w:pPr>
        <w:pStyle w:val="Heading1"/>
        <w:spacing w:line="480" w:lineRule="auto"/>
        <w:ind w:left="720"/>
        <w:jc w:val="center"/>
        <w:rPr>
          <w:rFonts w:ascii="Times New Roman" w:hAnsi="Times New Roman"/>
          <w:sz w:val="24"/>
          <w:szCs w:val="24"/>
        </w:rPr>
      </w:pPr>
      <w:r>
        <w:rPr>
          <w:rFonts w:ascii="Times New Roman" w:hAnsi="Times New Roman"/>
          <w:sz w:val="24"/>
          <w:szCs w:val="24"/>
        </w:rPr>
        <w:t>“</w:t>
      </w:r>
      <w:r w:rsidR="009B6DF2" w:rsidRPr="009B6DF2">
        <w:rPr>
          <w:rFonts w:ascii="Times New Roman" w:hAnsi="Times New Roman"/>
          <w:sz w:val="24"/>
          <w:szCs w:val="24"/>
        </w:rPr>
        <w:t>Life, Liberty and the pursuit of Happiness</w:t>
      </w:r>
      <w:r>
        <w:rPr>
          <w:rFonts w:ascii="Times New Roman" w:hAnsi="Times New Roman"/>
          <w:sz w:val="24"/>
          <w:szCs w:val="24"/>
        </w:rPr>
        <w:t>”</w:t>
      </w:r>
    </w:p>
    <w:p w14:paraId="72275598" w14:textId="77777777" w:rsidR="009B6DF2" w:rsidRPr="009B6DF2" w:rsidRDefault="009B6DF2" w:rsidP="009B6DF2"/>
    <w:p w14:paraId="6A0BA8A5" w14:textId="391D0DA6" w:rsidR="009B6DF2" w:rsidRPr="00F719B8" w:rsidRDefault="009B6DF2" w:rsidP="009B6DF2">
      <w:pPr>
        <w:spacing w:line="480" w:lineRule="auto"/>
        <w:rPr>
          <w:rFonts w:ascii="Times New Roman" w:hAnsi="Times New Roman" w:cs="Times New Roman"/>
          <w:rPrChange w:id="0" w:author="Jacob Wall" w:date="2014-11-23T21:04:00Z">
            <w:rPr>
              <w:rFonts w:ascii="Times New Roman" w:hAnsi="Times New Roman"/>
            </w:rPr>
          </w:rPrChange>
        </w:rPr>
      </w:pPr>
      <w:r w:rsidRPr="00F719B8">
        <w:rPr>
          <w:rFonts w:ascii="Times New Roman" w:hAnsi="Times New Roman" w:cs="Times New Roman"/>
        </w:rPr>
        <w:t xml:space="preserve">     "Life, Liberty and the pursuit of Happiness” -- these famous words, written by Thomas Jefferson nearly a quarter millennium ago hold a high value as an American. The way one interprets these seven words today is considerably different than one would interpret them a hundred and fifty years ago, largely depending on your race or sex. The rapid expansion of industrialism in the late 19th and early 20th century positively influenced the United </w:t>
      </w:r>
      <w:proofErr w:type="gramStart"/>
      <w:r w:rsidRPr="00F719B8">
        <w:rPr>
          <w:rFonts w:ascii="Times New Roman" w:hAnsi="Times New Roman" w:cs="Times New Roman"/>
        </w:rPr>
        <w:t>States</w:t>
      </w:r>
      <w:proofErr w:type="gramEnd"/>
      <w:r w:rsidRPr="00F719B8">
        <w:rPr>
          <w:rFonts w:ascii="Times New Roman" w:hAnsi="Times New Roman" w:cs="Times New Roman"/>
        </w:rPr>
        <w:t xml:space="preserve"> as we know it today through more equal rights, innovation and an increased focus on health. As America focused on obtaining equal rights regardless of gender or race, innovation in manufacturing</w:t>
      </w:r>
      <w:ins w:id="1" w:author="Lisa Wall" w:date="2014-11-23T18:47:00Z">
        <w:r w:rsidR="000B0135" w:rsidRPr="00F719B8">
          <w:rPr>
            <w:rFonts w:ascii="Times New Roman" w:hAnsi="Times New Roman" w:cs="Times New Roman"/>
          </w:rPr>
          <w:t>,</w:t>
        </w:r>
      </w:ins>
      <w:r w:rsidRPr="00F719B8">
        <w:rPr>
          <w:rFonts w:ascii="Times New Roman" w:hAnsi="Times New Roman" w:cs="Times New Roman"/>
          <w:rPrChange w:id="2" w:author="Jacob Wall" w:date="2014-11-23T21:04:00Z">
            <w:rPr>
              <w:rFonts w:ascii="Times New Roman" w:hAnsi="Times New Roman"/>
            </w:rPr>
          </w:rPrChange>
        </w:rPr>
        <w:t xml:space="preserve"> and a focus on health the quest for “Life, Liberty and the pursuit of Happiness” became more aligned with how America is today. </w:t>
      </w:r>
    </w:p>
    <w:p w14:paraId="5C51A8AB" w14:textId="03C0BDBD" w:rsidR="009B6DF2" w:rsidRPr="00F719B8" w:rsidRDefault="009B6DF2" w:rsidP="009B6DF2">
      <w:pPr>
        <w:spacing w:line="480" w:lineRule="auto"/>
        <w:rPr>
          <w:rFonts w:ascii="Times New Roman" w:hAnsi="Times New Roman" w:cs="Times New Roman"/>
          <w:rPrChange w:id="3" w:author="Jacob Wall" w:date="2014-11-23T21:04:00Z">
            <w:rPr>
              <w:rFonts w:ascii="Times New Roman" w:hAnsi="Times New Roman"/>
            </w:rPr>
          </w:rPrChange>
        </w:rPr>
      </w:pPr>
      <w:r w:rsidRPr="00F719B8">
        <w:rPr>
          <w:rFonts w:ascii="Times New Roman" w:hAnsi="Times New Roman" w:cs="Times New Roman"/>
          <w:rPrChange w:id="4" w:author="Jacob Wall" w:date="2014-11-23T21:04:00Z">
            <w:rPr>
              <w:rFonts w:ascii="Times New Roman" w:hAnsi="Times New Roman"/>
            </w:rPr>
          </w:rPrChange>
        </w:rPr>
        <w:t xml:space="preserve">     Only a few generations ago it was considered to be commonplace to </w:t>
      </w:r>
      <w:ins w:id="5" w:author="Lisa Wall" w:date="2014-11-23T18:48:00Z">
        <w:r w:rsidR="000B0135" w:rsidRPr="00F719B8">
          <w:rPr>
            <w:rFonts w:ascii="Times New Roman" w:hAnsi="Times New Roman" w:cs="Times New Roman"/>
            <w:rPrChange w:id="6" w:author="Jacob Wall" w:date="2014-11-23T21:04:00Z">
              <w:rPr>
                <w:rFonts w:ascii="Times New Roman" w:hAnsi="Times New Roman"/>
              </w:rPr>
            </w:rPrChange>
          </w:rPr>
          <w:t>“</w:t>
        </w:r>
      </w:ins>
      <w:r w:rsidRPr="00F719B8">
        <w:rPr>
          <w:rFonts w:ascii="Times New Roman" w:hAnsi="Times New Roman" w:cs="Times New Roman"/>
          <w:rPrChange w:id="7" w:author="Jacob Wall" w:date="2014-11-23T21:04:00Z">
            <w:rPr>
              <w:rFonts w:ascii="Times New Roman" w:hAnsi="Times New Roman"/>
            </w:rPr>
          </w:rPrChange>
        </w:rPr>
        <w:t>own</w:t>
      </w:r>
      <w:ins w:id="8" w:author="Lisa Wall" w:date="2014-11-23T18:48:00Z">
        <w:r w:rsidR="000B0135" w:rsidRPr="00F719B8">
          <w:rPr>
            <w:rFonts w:ascii="Times New Roman" w:hAnsi="Times New Roman" w:cs="Times New Roman"/>
            <w:rPrChange w:id="9" w:author="Jacob Wall" w:date="2014-11-23T21:04:00Z">
              <w:rPr>
                <w:rFonts w:ascii="Times New Roman" w:hAnsi="Times New Roman"/>
              </w:rPr>
            </w:rPrChange>
          </w:rPr>
          <w:t>”</w:t>
        </w:r>
      </w:ins>
      <w:r w:rsidRPr="00F719B8">
        <w:rPr>
          <w:rFonts w:ascii="Times New Roman" w:hAnsi="Times New Roman" w:cs="Times New Roman"/>
          <w:rPrChange w:id="10" w:author="Jacob Wall" w:date="2014-11-23T21:04:00Z">
            <w:rPr>
              <w:rFonts w:ascii="Times New Roman" w:hAnsi="Times New Roman"/>
            </w:rPr>
          </w:rPrChange>
        </w:rPr>
        <w:t xml:space="preserve"> another human being. As we </w:t>
      </w:r>
      <w:ins w:id="11" w:author="Lisa Wall" w:date="2014-11-23T18:48:00Z">
        <w:r w:rsidR="000B0135" w:rsidRPr="00F719B8">
          <w:rPr>
            <w:rFonts w:ascii="Times New Roman" w:hAnsi="Times New Roman" w:cs="Times New Roman"/>
            <w:rPrChange w:id="12" w:author="Jacob Wall" w:date="2014-11-23T21:04:00Z">
              <w:rPr>
                <w:rFonts w:ascii="Times New Roman" w:hAnsi="Times New Roman"/>
              </w:rPr>
            </w:rPrChange>
          </w:rPr>
          <w:t>reflect on</w:t>
        </w:r>
      </w:ins>
      <w:r w:rsidR="00B96FD9" w:rsidRPr="00F719B8">
        <w:rPr>
          <w:rFonts w:ascii="Times New Roman" w:hAnsi="Times New Roman" w:cs="Times New Roman"/>
          <w:rPrChange w:id="13" w:author="Jacob Wall" w:date="2014-11-23T21:04:00Z">
            <w:rPr>
              <w:rFonts w:ascii="Times New Roman" w:hAnsi="Times New Roman"/>
            </w:rPr>
          </w:rPrChange>
        </w:rPr>
        <w:t xml:space="preserve"> slavery, </w:t>
      </w:r>
      <w:r w:rsidRPr="00F719B8">
        <w:rPr>
          <w:rFonts w:ascii="Times New Roman" w:hAnsi="Times New Roman" w:cs="Times New Roman"/>
          <w:rPrChange w:id="14" w:author="Jacob Wall" w:date="2014-11-23T21:04:00Z">
            <w:rPr>
              <w:rFonts w:ascii="Times New Roman" w:hAnsi="Times New Roman"/>
            </w:rPr>
          </w:rPrChange>
        </w:rPr>
        <w:t>we must confront the atrocities that America participated in. If it were not for the Civil War, a strong-willed President Abraham Lincoln</w:t>
      </w:r>
      <w:ins w:id="15" w:author="Lisa Wall" w:date="2014-11-23T18:48:00Z">
        <w:r w:rsidR="000B0135" w:rsidRPr="00F719B8">
          <w:rPr>
            <w:rFonts w:ascii="Times New Roman" w:hAnsi="Times New Roman" w:cs="Times New Roman"/>
            <w:rPrChange w:id="16" w:author="Jacob Wall" w:date="2014-11-23T21:04:00Z">
              <w:rPr>
                <w:rFonts w:ascii="Times New Roman" w:hAnsi="Times New Roman"/>
              </w:rPr>
            </w:rPrChange>
          </w:rPr>
          <w:t>,</w:t>
        </w:r>
      </w:ins>
      <w:r w:rsidRPr="00F719B8">
        <w:rPr>
          <w:rFonts w:ascii="Times New Roman" w:hAnsi="Times New Roman" w:cs="Times New Roman"/>
          <w:rPrChange w:id="17" w:author="Jacob Wall" w:date="2014-11-23T21:04:00Z">
            <w:rPr>
              <w:rFonts w:ascii="Times New Roman" w:hAnsi="Times New Roman"/>
            </w:rPr>
          </w:rPrChange>
        </w:rPr>
        <w:t xml:space="preserve"> and the preservation of the Union we may have continued treating other humans as property. </w:t>
      </w:r>
      <w:ins w:id="18" w:author="Lisa Wall" w:date="2014-11-23T18:48:00Z">
        <w:r w:rsidR="000B0135" w:rsidRPr="00F719B8">
          <w:rPr>
            <w:rFonts w:ascii="Times New Roman" w:hAnsi="Times New Roman" w:cs="Times New Roman"/>
            <w:rPrChange w:id="19" w:author="Jacob Wall" w:date="2014-11-23T21:04:00Z">
              <w:rPr>
                <w:rFonts w:ascii="Times New Roman" w:hAnsi="Times New Roman"/>
              </w:rPr>
            </w:rPrChange>
          </w:rPr>
          <w:t xml:space="preserve">A </w:t>
        </w:r>
      </w:ins>
      <w:r w:rsidRPr="00F719B8">
        <w:rPr>
          <w:rFonts w:ascii="Times New Roman" w:hAnsi="Times New Roman" w:cs="Times New Roman"/>
          <w:rPrChange w:id="20" w:author="Jacob Wall" w:date="2014-11-23T21:04:00Z">
            <w:rPr>
              <w:rFonts w:ascii="Times New Roman" w:hAnsi="Times New Roman"/>
            </w:rPr>
          </w:rPrChange>
        </w:rPr>
        <w:t xml:space="preserve">recent study by Binghamton University professor Dr. J. David Hacker </w:t>
      </w:r>
      <w:ins w:id="21" w:author="Lisa Wall" w:date="2014-11-23T18:49:00Z">
        <w:r w:rsidR="000B0135" w:rsidRPr="00F719B8">
          <w:rPr>
            <w:rFonts w:ascii="Times New Roman" w:hAnsi="Times New Roman" w:cs="Times New Roman"/>
            <w:rPrChange w:id="22" w:author="Jacob Wall" w:date="2014-11-23T21:04:00Z">
              <w:rPr>
                <w:rFonts w:ascii="Times New Roman" w:hAnsi="Times New Roman"/>
              </w:rPr>
            </w:rPrChange>
          </w:rPr>
          <w:t xml:space="preserve">showed </w:t>
        </w:r>
      </w:ins>
      <w:r w:rsidRPr="00F719B8">
        <w:rPr>
          <w:rFonts w:ascii="Times New Roman" w:hAnsi="Times New Roman" w:cs="Times New Roman"/>
          <w:rPrChange w:id="23" w:author="Jacob Wall" w:date="2014-11-23T21:04:00Z">
            <w:rPr>
              <w:rFonts w:ascii="Times New Roman" w:hAnsi="Times New Roman"/>
            </w:rPr>
          </w:rPrChange>
        </w:rPr>
        <w:t>the Civil War claimed upwards of 850,000 lives.</w:t>
      </w:r>
      <w:r w:rsidRPr="00F719B8">
        <w:rPr>
          <w:rStyle w:val="FootnoteReference"/>
          <w:rFonts w:ascii="Times New Roman" w:hAnsi="Times New Roman" w:cs="Times New Roman"/>
          <w:rPrChange w:id="24" w:author="Jacob Wall" w:date="2014-11-23T21:04:00Z">
            <w:rPr>
              <w:rStyle w:val="FootnoteReference"/>
              <w:rFonts w:ascii="Times New Roman" w:hAnsi="Times New Roman"/>
            </w:rPr>
          </w:rPrChange>
        </w:rPr>
        <w:footnoteReference w:id="1"/>
      </w:r>
      <w:r w:rsidRPr="00F719B8">
        <w:rPr>
          <w:rFonts w:ascii="Times New Roman" w:hAnsi="Times New Roman" w:cs="Times New Roman"/>
          <w:rPrChange w:id="25" w:author="Jacob Wall" w:date="2014-11-23T21:04:00Z">
            <w:rPr>
              <w:rFonts w:ascii="Times New Roman" w:hAnsi="Times New Roman"/>
            </w:rPr>
          </w:rPrChange>
        </w:rPr>
        <w:t xml:space="preserve"> A defining moment in United States history was made </w:t>
      </w:r>
      <w:ins w:id="26" w:author="Lisa Wall" w:date="2014-11-23T18:50:00Z">
        <w:r w:rsidR="000B0135" w:rsidRPr="00F719B8">
          <w:rPr>
            <w:rFonts w:ascii="Times New Roman" w:hAnsi="Times New Roman" w:cs="Times New Roman"/>
            <w:rPrChange w:id="27" w:author="Jacob Wall" w:date="2014-11-23T21:04:00Z">
              <w:rPr>
                <w:rFonts w:ascii="Times New Roman" w:hAnsi="Times New Roman"/>
              </w:rPr>
            </w:rPrChange>
          </w:rPr>
          <w:t xml:space="preserve">when </w:t>
        </w:r>
      </w:ins>
      <w:r w:rsidRPr="00F719B8">
        <w:rPr>
          <w:rFonts w:ascii="Times New Roman" w:hAnsi="Times New Roman" w:cs="Times New Roman"/>
          <w:rPrChange w:id="28" w:author="Jacob Wall" w:date="2014-11-23T21:04:00Z">
            <w:rPr>
              <w:rFonts w:ascii="Times New Roman" w:hAnsi="Times New Roman"/>
            </w:rPr>
          </w:rPrChange>
        </w:rPr>
        <w:t xml:space="preserve">the Thirteenth Amendment to the United States Constitution was adopted on December 6, 1865. </w:t>
      </w:r>
      <w:ins w:id="29" w:author="Lisa Wall" w:date="2014-11-23T18:52:00Z">
        <w:r w:rsidR="000B0135" w:rsidRPr="00F719B8">
          <w:rPr>
            <w:rFonts w:ascii="Times New Roman" w:hAnsi="Times New Roman" w:cs="Times New Roman"/>
            <w:rPrChange w:id="30" w:author="Jacob Wall" w:date="2014-11-23T21:04:00Z">
              <w:rPr>
                <w:rFonts w:ascii="Times New Roman" w:hAnsi="Times New Roman"/>
              </w:rPr>
            </w:rPrChange>
          </w:rPr>
          <w:t xml:space="preserve"> Just over a decade after the signing of </w:t>
        </w:r>
        <w:r w:rsidR="000B0135" w:rsidRPr="00F719B8">
          <w:rPr>
            <w:rFonts w:ascii="Times New Roman" w:hAnsi="Times New Roman" w:cs="Times New Roman"/>
            <w:rPrChange w:id="31" w:author="Jacob Wall" w:date="2014-11-23T21:04:00Z">
              <w:rPr>
                <w:rFonts w:ascii="Times New Roman" w:hAnsi="Times New Roman"/>
              </w:rPr>
            </w:rPrChange>
          </w:rPr>
          <w:lastRenderedPageBreak/>
          <w:t xml:space="preserve">the </w:t>
        </w:r>
      </w:ins>
      <w:r w:rsidRPr="00F719B8">
        <w:rPr>
          <w:rFonts w:ascii="Times New Roman" w:hAnsi="Times New Roman" w:cs="Times New Roman"/>
          <w:rPrChange w:id="32" w:author="Jacob Wall" w:date="2014-11-23T21:04:00Z">
            <w:rPr>
              <w:rFonts w:ascii="Times New Roman" w:hAnsi="Times New Roman"/>
            </w:rPr>
          </w:rPrChange>
        </w:rPr>
        <w:t>Thirteenth Amendment</w:t>
      </w:r>
      <w:ins w:id="33" w:author="Lisa Wall" w:date="2014-11-23T18:53:00Z">
        <w:r w:rsidR="000B0135" w:rsidRPr="00F719B8">
          <w:rPr>
            <w:rFonts w:ascii="Times New Roman" w:hAnsi="Times New Roman" w:cs="Times New Roman"/>
            <w:rPrChange w:id="34" w:author="Jacob Wall" w:date="2014-11-23T21:04:00Z">
              <w:rPr>
                <w:rFonts w:ascii="Times New Roman" w:hAnsi="Times New Roman"/>
              </w:rPr>
            </w:rPrChange>
          </w:rPr>
          <w:t>, the Jim Crow laws were enacted</w:t>
        </w:r>
      </w:ins>
      <w:ins w:id="35" w:author="Lisa Wall" w:date="2014-11-23T18:54:00Z">
        <w:r w:rsidR="00DB2643" w:rsidRPr="00F719B8">
          <w:rPr>
            <w:rFonts w:ascii="Times New Roman" w:hAnsi="Times New Roman" w:cs="Times New Roman"/>
            <w:rPrChange w:id="36" w:author="Jacob Wall" w:date="2014-11-23T21:04:00Z">
              <w:rPr>
                <w:rFonts w:ascii="Times New Roman" w:hAnsi="Times New Roman"/>
              </w:rPr>
            </w:rPrChange>
          </w:rPr>
          <w:t xml:space="preserve"> in 1877</w:t>
        </w:r>
      </w:ins>
      <w:ins w:id="37" w:author="Lisa Wall" w:date="2014-11-23T18:53:00Z">
        <w:r w:rsidR="000B0135" w:rsidRPr="00F719B8">
          <w:rPr>
            <w:rFonts w:ascii="Times New Roman" w:hAnsi="Times New Roman" w:cs="Times New Roman"/>
            <w:rPrChange w:id="38" w:author="Jacob Wall" w:date="2014-11-23T21:04:00Z">
              <w:rPr>
                <w:rFonts w:ascii="Times New Roman" w:hAnsi="Times New Roman"/>
              </w:rPr>
            </w:rPrChange>
          </w:rPr>
          <w:t xml:space="preserve">.  </w:t>
        </w:r>
      </w:ins>
      <w:ins w:id="39" w:author="Lisa Wall" w:date="2014-11-23T18:56:00Z">
        <w:r w:rsidR="00DB2643" w:rsidRPr="00F719B8">
          <w:rPr>
            <w:rFonts w:ascii="Times New Roman" w:hAnsi="Times New Roman" w:cs="Times New Roman"/>
            <w:rPrChange w:id="40" w:author="Jacob Wall" w:date="2014-11-23T21:04:00Z">
              <w:rPr>
                <w:rFonts w:ascii="Times New Roman" w:hAnsi="Times New Roman"/>
              </w:rPr>
            </w:rPrChange>
          </w:rPr>
          <w:t xml:space="preserve">Society thought slavery was </w:t>
        </w:r>
      </w:ins>
      <w:ins w:id="41" w:author="Lisa Wall" w:date="2014-11-23T18:57:00Z">
        <w:r w:rsidR="00DB2643" w:rsidRPr="00F719B8">
          <w:rPr>
            <w:rFonts w:ascii="Times New Roman" w:hAnsi="Times New Roman" w:cs="Times New Roman"/>
            <w:rPrChange w:id="42" w:author="Jacob Wall" w:date="2014-11-23T21:04:00Z">
              <w:rPr>
                <w:rFonts w:ascii="Times New Roman" w:hAnsi="Times New Roman"/>
              </w:rPr>
            </w:rPrChange>
          </w:rPr>
          <w:t xml:space="preserve">“abolished” in 1865 or so society thought, but that was far from the truth. </w:t>
        </w:r>
        <w:del w:id="43" w:author="Jacob Wall" w:date="2014-11-23T21:25:00Z">
          <w:r w:rsidR="00DB2643" w:rsidRPr="00F719B8" w:rsidDel="00BD19CB">
            <w:rPr>
              <w:rFonts w:ascii="Times New Roman" w:hAnsi="Times New Roman" w:cs="Times New Roman"/>
              <w:rPrChange w:id="44" w:author="Jacob Wall" w:date="2014-11-23T21:04:00Z">
                <w:rPr>
                  <w:rFonts w:ascii="Times New Roman" w:hAnsi="Times New Roman"/>
                </w:rPr>
              </w:rPrChange>
            </w:rPr>
            <w:delText xml:space="preserve"> </w:delText>
          </w:r>
        </w:del>
      </w:ins>
      <w:del w:id="45" w:author="Jacob Wall" w:date="2014-11-23T21:25:00Z">
        <w:r w:rsidRPr="00F719B8" w:rsidDel="00BD19CB">
          <w:rPr>
            <w:rFonts w:ascii="Times New Roman" w:hAnsi="Times New Roman" w:cs="Times New Roman"/>
            <w:rPrChange w:id="46" w:author="Jacob Wall" w:date="2014-11-23T21:04:00Z">
              <w:rPr>
                <w:rFonts w:ascii="Times New Roman" w:hAnsi="Times New Roman"/>
              </w:rPr>
            </w:rPrChange>
          </w:rPr>
          <w:delText xml:space="preserve">. </w:delText>
        </w:r>
      </w:del>
      <w:r w:rsidRPr="00F719B8">
        <w:rPr>
          <w:rFonts w:ascii="Times New Roman" w:hAnsi="Times New Roman" w:cs="Times New Roman"/>
          <w:rPrChange w:id="47" w:author="Jacob Wall" w:date="2014-11-23T21:04:00Z">
            <w:rPr>
              <w:rFonts w:ascii="Times New Roman" w:hAnsi="Times New Roman"/>
            </w:rPr>
          </w:rPrChange>
        </w:rPr>
        <w:t>Jim Crow laws</w:t>
      </w:r>
      <w:r w:rsidR="00A205DD" w:rsidRPr="00F719B8">
        <w:rPr>
          <w:rFonts w:ascii="Times New Roman" w:hAnsi="Times New Roman" w:cs="Times New Roman"/>
          <w:rPrChange w:id="48" w:author="Jacob Wall" w:date="2014-11-23T21:04:00Z">
            <w:rPr>
              <w:rFonts w:ascii="Times New Roman" w:hAnsi="Times New Roman"/>
            </w:rPr>
          </w:rPrChange>
        </w:rPr>
        <w:t xml:space="preserve"> </w:t>
      </w:r>
      <w:ins w:id="49" w:author="Lisa Wall" w:date="2014-11-23T19:02:00Z">
        <w:r w:rsidR="00DB2643" w:rsidRPr="00F719B8">
          <w:rPr>
            <w:rFonts w:ascii="Times New Roman" w:hAnsi="Times New Roman" w:cs="Times New Roman"/>
            <w:rPrChange w:id="50" w:author="Jacob Wall" w:date="2014-11-23T21:04:00Z">
              <w:rPr>
                <w:rFonts w:ascii="Times New Roman" w:hAnsi="Times New Roman"/>
              </w:rPr>
            </w:rPrChange>
          </w:rPr>
          <w:t xml:space="preserve">relegated blacks to </w:t>
        </w:r>
      </w:ins>
      <w:ins w:id="51" w:author="Lisa Wall" w:date="2014-11-23T20:24:00Z">
        <w:r w:rsidR="00545C05" w:rsidRPr="00F719B8">
          <w:rPr>
            <w:rFonts w:ascii="Times New Roman" w:hAnsi="Times New Roman" w:cs="Times New Roman"/>
            <w:rPrChange w:id="52" w:author="Jacob Wall" w:date="2014-11-23T21:04:00Z">
              <w:rPr>
                <w:rFonts w:ascii="Times New Roman" w:hAnsi="Times New Roman"/>
              </w:rPr>
            </w:rPrChange>
          </w:rPr>
          <w:t>second-class</w:t>
        </w:r>
      </w:ins>
      <w:ins w:id="53" w:author="Lisa Wall" w:date="2014-11-23T19:02:00Z">
        <w:r w:rsidR="00DB2643" w:rsidRPr="00F719B8">
          <w:rPr>
            <w:rFonts w:ascii="Times New Roman" w:hAnsi="Times New Roman" w:cs="Times New Roman"/>
            <w:rPrChange w:id="54" w:author="Jacob Wall" w:date="2014-11-23T21:04:00Z">
              <w:rPr>
                <w:rFonts w:ascii="Times New Roman" w:hAnsi="Times New Roman"/>
              </w:rPr>
            </w:rPrChange>
          </w:rPr>
          <w:t xml:space="preserve"> citizens</w:t>
        </w:r>
        <w:proofErr w:type="gramStart"/>
        <w:r w:rsidR="00DB2643" w:rsidRPr="00F719B8">
          <w:rPr>
            <w:rFonts w:ascii="Times New Roman" w:hAnsi="Times New Roman" w:cs="Times New Roman"/>
            <w:rPrChange w:id="55" w:author="Jacob Wall" w:date="2014-11-23T21:04:00Z">
              <w:rPr>
                <w:rFonts w:ascii="Times New Roman" w:hAnsi="Times New Roman"/>
              </w:rPr>
            </w:rPrChange>
          </w:rPr>
          <w:t>;</w:t>
        </w:r>
        <w:proofErr w:type="gramEnd"/>
        <w:r w:rsidR="00DB2643" w:rsidRPr="00F719B8">
          <w:rPr>
            <w:rFonts w:ascii="Times New Roman" w:hAnsi="Times New Roman" w:cs="Times New Roman"/>
            <w:rPrChange w:id="56" w:author="Jacob Wall" w:date="2014-11-23T21:04:00Z">
              <w:rPr>
                <w:rFonts w:ascii="Times New Roman" w:hAnsi="Times New Roman"/>
              </w:rPr>
            </w:rPrChange>
          </w:rPr>
          <w:t xml:space="preserve"> </w:t>
        </w:r>
        <w:r w:rsidR="00A10F54" w:rsidRPr="00F719B8">
          <w:rPr>
            <w:rFonts w:ascii="Times New Roman" w:hAnsi="Times New Roman" w:cs="Times New Roman"/>
            <w:rPrChange w:id="57" w:author="Jacob Wall" w:date="2014-11-23T21:04:00Z">
              <w:rPr>
                <w:rFonts w:ascii="Times New Roman" w:hAnsi="Times New Roman"/>
              </w:rPr>
            </w:rPrChange>
          </w:rPr>
          <w:t>segre</w:t>
        </w:r>
      </w:ins>
      <w:ins w:id="58" w:author="Lisa Wall" w:date="2014-11-23T19:46:00Z">
        <w:r w:rsidR="00A10F54" w:rsidRPr="00F719B8">
          <w:rPr>
            <w:rFonts w:ascii="Times New Roman" w:hAnsi="Times New Roman" w:cs="Times New Roman"/>
            <w:rPrChange w:id="59" w:author="Jacob Wall" w:date="2014-11-23T21:04:00Z">
              <w:rPr>
                <w:rFonts w:ascii="Times New Roman" w:hAnsi="Times New Roman"/>
              </w:rPr>
            </w:rPrChange>
          </w:rPr>
          <w:t>ga</w:t>
        </w:r>
      </w:ins>
      <w:ins w:id="60" w:author="Lisa Wall" w:date="2014-11-23T19:02:00Z">
        <w:r w:rsidR="00DB2643" w:rsidRPr="00F719B8">
          <w:rPr>
            <w:rFonts w:ascii="Times New Roman" w:hAnsi="Times New Roman" w:cs="Times New Roman"/>
            <w:rPrChange w:id="61" w:author="Jacob Wall" w:date="2014-11-23T21:04:00Z">
              <w:rPr>
                <w:rFonts w:ascii="Times New Roman" w:hAnsi="Times New Roman"/>
              </w:rPr>
            </w:rPrChange>
          </w:rPr>
          <w:t>ting them from the whites</w:t>
        </w:r>
      </w:ins>
      <w:r w:rsidR="00A205DD" w:rsidRPr="00F719B8">
        <w:rPr>
          <w:rFonts w:ascii="Times New Roman" w:hAnsi="Times New Roman" w:cs="Times New Roman"/>
          <w:rPrChange w:id="62" w:author="Jacob Wall" w:date="2014-11-23T21:04:00Z">
            <w:rPr>
              <w:rFonts w:ascii="Times New Roman" w:hAnsi="Times New Roman"/>
            </w:rPr>
          </w:rPrChange>
        </w:rPr>
        <w:t xml:space="preserve"> and minimizing African Americans’ rights </w:t>
      </w:r>
      <w:ins w:id="63" w:author="Lisa Wall" w:date="2014-11-23T19:03:00Z">
        <w:r w:rsidR="00DB2643" w:rsidRPr="00F719B8">
          <w:rPr>
            <w:rFonts w:ascii="Times New Roman" w:hAnsi="Times New Roman" w:cs="Times New Roman"/>
            <w:rPrChange w:id="64" w:author="Jacob Wall" w:date="2014-11-23T21:04:00Z">
              <w:rPr>
                <w:rFonts w:ascii="Times New Roman" w:hAnsi="Times New Roman"/>
              </w:rPr>
            </w:rPrChange>
          </w:rPr>
          <w:t>to pursue the American dream</w:t>
        </w:r>
      </w:ins>
      <w:ins w:id="65" w:author="Lisa Wall" w:date="2014-11-23T20:25:00Z">
        <w:r w:rsidR="003B1927" w:rsidRPr="00F719B8">
          <w:rPr>
            <w:rFonts w:ascii="Times New Roman" w:hAnsi="Times New Roman" w:cs="Times New Roman"/>
            <w:rPrChange w:id="66" w:author="Jacob Wall" w:date="2014-11-23T21:04:00Z">
              <w:rPr>
                <w:rFonts w:ascii="Times New Roman" w:hAnsi="Times New Roman"/>
              </w:rPr>
            </w:rPrChange>
          </w:rPr>
          <w:t xml:space="preserve">.  It is difficult to fathom how </w:t>
        </w:r>
      </w:ins>
      <w:ins w:id="67" w:author="Lisa Wall" w:date="2014-11-23T20:28:00Z">
        <w:r w:rsidR="003B1927" w:rsidRPr="00F719B8">
          <w:rPr>
            <w:rFonts w:ascii="Times New Roman" w:hAnsi="Times New Roman" w:cs="Times New Roman"/>
            <w:rPrChange w:id="68" w:author="Jacob Wall" w:date="2014-11-23T21:04:00Z">
              <w:rPr>
                <w:rFonts w:ascii="Times New Roman" w:hAnsi="Times New Roman"/>
              </w:rPr>
            </w:rPrChange>
          </w:rPr>
          <w:t xml:space="preserve">African Americans lived under these “rigid </w:t>
        </w:r>
      </w:ins>
      <w:ins w:id="69" w:author="Lisa Wall" w:date="2014-11-23T20:29:00Z">
        <w:r w:rsidR="003B1927" w:rsidRPr="00F719B8">
          <w:rPr>
            <w:rFonts w:ascii="Times New Roman" w:hAnsi="Times New Roman" w:cs="Times New Roman"/>
            <w:rPrChange w:id="70" w:author="Jacob Wall" w:date="2014-11-23T21:04:00Z">
              <w:rPr>
                <w:rFonts w:ascii="Times New Roman" w:hAnsi="Times New Roman"/>
              </w:rPr>
            </w:rPrChange>
          </w:rPr>
          <w:t>anti-</w:t>
        </w:r>
      </w:ins>
      <w:ins w:id="71" w:author="Lisa Wall" w:date="2014-11-23T20:28:00Z">
        <w:r w:rsidR="003B1927" w:rsidRPr="00F719B8">
          <w:rPr>
            <w:rFonts w:ascii="Times New Roman" w:hAnsi="Times New Roman" w:cs="Times New Roman"/>
            <w:rPrChange w:id="72" w:author="Jacob Wall" w:date="2014-11-23T21:04:00Z">
              <w:rPr>
                <w:rFonts w:ascii="Times New Roman" w:hAnsi="Times New Roman"/>
              </w:rPr>
            </w:rPrChange>
          </w:rPr>
          <w:t>b</w:t>
        </w:r>
      </w:ins>
      <w:ins w:id="73" w:author="Lisa Wall" w:date="2014-11-23T20:29:00Z">
        <w:r w:rsidR="003B1927" w:rsidRPr="00F719B8">
          <w:rPr>
            <w:rFonts w:ascii="Times New Roman" w:hAnsi="Times New Roman" w:cs="Times New Roman"/>
            <w:rPrChange w:id="74" w:author="Jacob Wall" w:date="2014-11-23T21:04:00Z">
              <w:rPr>
                <w:rFonts w:ascii="Times New Roman" w:hAnsi="Times New Roman"/>
              </w:rPr>
            </w:rPrChange>
          </w:rPr>
          <w:t>l</w:t>
        </w:r>
      </w:ins>
      <w:ins w:id="75" w:author="Lisa Wall" w:date="2014-11-23T20:28:00Z">
        <w:r w:rsidR="003B1927" w:rsidRPr="00F719B8">
          <w:rPr>
            <w:rFonts w:ascii="Times New Roman" w:hAnsi="Times New Roman" w:cs="Times New Roman"/>
            <w:rPrChange w:id="76" w:author="Jacob Wall" w:date="2014-11-23T21:04:00Z">
              <w:rPr>
                <w:rFonts w:ascii="Times New Roman" w:hAnsi="Times New Roman"/>
              </w:rPr>
            </w:rPrChange>
          </w:rPr>
          <w:t>ack laws</w:t>
        </w:r>
      </w:ins>
      <w:ins w:id="77" w:author="Lisa Wall" w:date="2014-11-23T20:29:00Z">
        <w:r w:rsidR="003B1927" w:rsidRPr="00F719B8">
          <w:rPr>
            <w:rFonts w:ascii="Times New Roman" w:hAnsi="Times New Roman" w:cs="Times New Roman"/>
            <w:rPrChange w:id="78" w:author="Jacob Wall" w:date="2014-11-23T21:04:00Z">
              <w:rPr>
                <w:rFonts w:ascii="Times New Roman" w:hAnsi="Times New Roman"/>
              </w:rPr>
            </w:rPrChange>
          </w:rPr>
          <w:t>.</w:t>
        </w:r>
      </w:ins>
      <w:ins w:id="79" w:author="Lisa Wall" w:date="2014-11-23T20:30:00Z">
        <w:r w:rsidR="003B1927" w:rsidRPr="00F719B8">
          <w:rPr>
            <w:rFonts w:ascii="Times New Roman" w:hAnsi="Times New Roman" w:cs="Times New Roman"/>
            <w:rPrChange w:id="80" w:author="Jacob Wall" w:date="2014-11-23T21:04:00Z">
              <w:rPr>
                <w:rFonts w:ascii="Times New Roman" w:hAnsi="Times New Roman"/>
              </w:rPr>
            </w:rPrChange>
          </w:rPr>
          <w:t>”</w:t>
        </w:r>
      </w:ins>
      <w:ins w:id="81" w:author="Lisa Wall" w:date="2014-11-23T20:29:00Z">
        <w:r w:rsidR="003B1927" w:rsidRPr="00F719B8">
          <w:rPr>
            <w:rFonts w:ascii="Times New Roman" w:hAnsi="Times New Roman" w:cs="Times New Roman"/>
            <w:rPrChange w:id="82" w:author="Jacob Wall" w:date="2014-11-23T21:04:00Z">
              <w:rPr>
                <w:rFonts w:ascii="Times New Roman" w:hAnsi="Times New Roman"/>
              </w:rPr>
            </w:rPrChange>
          </w:rPr>
          <w:t xml:space="preserve">  All facets of their li</w:t>
        </w:r>
      </w:ins>
      <w:ins w:id="83" w:author="Jacob Wall" w:date="2014-11-23T21:24:00Z">
        <w:r w:rsidR="0042708A">
          <w:rPr>
            <w:rFonts w:ascii="Times New Roman" w:hAnsi="Times New Roman" w:cs="Times New Roman"/>
          </w:rPr>
          <w:t>ves</w:t>
        </w:r>
      </w:ins>
      <w:ins w:id="84" w:author="Lisa Wall" w:date="2014-11-23T20:29:00Z">
        <w:del w:id="85" w:author="Jacob Wall" w:date="2014-11-23T21:24:00Z">
          <w:r w:rsidR="003B1927" w:rsidRPr="00F719B8" w:rsidDel="0042708A">
            <w:rPr>
              <w:rFonts w:ascii="Times New Roman" w:hAnsi="Times New Roman" w:cs="Times New Roman"/>
              <w:rPrChange w:id="86" w:author="Jacob Wall" w:date="2014-11-23T21:04:00Z">
                <w:rPr>
                  <w:rFonts w:ascii="Times New Roman" w:hAnsi="Times New Roman"/>
                </w:rPr>
              </w:rPrChange>
            </w:rPr>
            <w:delText>fe</w:delText>
          </w:r>
        </w:del>
        <w:r w:rsidR="003B1927" w:rsidRPr="00F719B8">
          <w:rPr>
            <w:rFonts w:ascii="Times New Roman" w:hAnsi="Times New Roman" w:cs="Times New Roman"/>
            <w:rPrChange w:id="87" w:author="Jacob Wall" w:date="2014-11-23T21:04:00Z">
              <w:rPr>
                <w:rFonts w:ascii="Times New Roman" w:hAnsi="Times New Roman"/>
              </w:rPr>
            </w:rPrChange>
          </w:rPr>
          <w:t xml:space="preserve"> were affected</w:t>
        </w:r>
      </w:ins>
      <w:ins w:id="88" w:author="Jacob Wall" w:date="2014-11-23T21:24:00Z">
        <w:r w:rsidR="00BD19CB">
          <w:rPr>
            <w:rFonts w:ascii="Times New Roman" w:hAnsi="Times New Roman" w:cs="Times New Roman"/>
          </w:rPr>
          <w:t>: social, spiritual, and politically</w:t>
        </w:r>
      </w:ins>
      <w:ins w:id="89" w:author="Lisa Wall" w:date="2014-11-23T20:29:00Z">
        <w:del w:id="90" w:author="Jacob Wall" w:date="2014-11-23T21:24:00Z">
          <w:r w:rsidR="003B1927" w:rsidRPr="00F719B8" w:rsidDel="00BD19CB">
            <w:rPr>
              <w:rFonts w:ascii="Times New Roman" w:hAnsi="Times New Roman" w:cs="Times New Roman"/>
              <w:rPrChange w:id="91" w:author="Jacob Wall" w:date="2014-11-23T21:04:00Z">
                <w:rPr>
                  <w:rFonts w:ascii="Times New Roman" w:hAnsi="Times New Roman"/>
                </w:rPr>
              </w:rPrChange>
            </w:rPr>
            <w:delText>; socially, religiously, and politically</w:delText>
          </w:r>
        </w:del>
        <w:r w:rsidR="003B1927" w:rsidRPr="00F719B8">
          <w:rPr>
            <w:rFonts w:ascii="Times New Roman" w:hAnsi="Times New Roman" w:cs="Times New Roman"/>
            <w:rPrChange w:id="92" w:author="Jacob Wall" w:date="2014-11-23T21:04:00Z">
              <w:rPr>
                <w:rFonts w:ascii="Times New Roman" w:hAnsi="Times New Roman"/>
              </w:rPr>
            </w:rPrChange>
          </w:rPr>
          <w:t>.</w:t>
        </w:r>
      </w:ins>
      <w:ins w:id="93" w:author="Jacob Wall" w:date="2014-11-23T21:03:00Z">
        <w:r w:rsidR="00F719B8" w:rsidRPr="00F719B8">
          <w:rPr>
            <w:rStyle w:val="FootnoteReference"/>
            <w:rFonts w:ascii="Times New Roman" w:hAnsi="Times New Roman" w:cs="Times New Roman"/>
            <w:rPrChange w:id="94" w:author="Jacob Wall" w:date="2014-11-23T21:04:00Z">
              <w:rPr>
                <w:rStyle w:val="FootnoteReference"/>
                <w:rFonts w:ascii="Times New Roman" w:hAnsi="Times New Roman"/>
              </w:rPr>
            </w:rPrChange>
          </w:rPr>
          <w:footnoteReference w:id="2"/>
        </w:r>
      </w:ins>
      <w:ins w:id="109" w:author="Lisa Wall" w:date="2014-11-23T20:29:00Z">
        <w:r w:rsidR="003B1927" w:rsidRPr="00F719B8">
          <w:rPr>
            <w:rFonts w:ascii="Times New Roman" w:hAnsi="Times New Roman" w:cs="Times New Roman"/>
            <w:rPrChange w:id="110" w:author="Jacob Wall" w:date="2014-11-23T21:04:00Z">
              <w:rPr>
                <w:rFonts w:ascii="Times New Roman" w:hAnsi="Times New Roman"/>
              </w:rPr>
            </w:rPrChange>
          </w:rPr>
          <w:t xml:space="preserve"> </w:t>
        </w:r>
        <w:del w:id="111" w:author="Jacob Wall" w:date="2014-11-23T21:04:00Z">
          <w:r w:rsidR="003B1927" w:rsidRPr="00F719B8" w:rsidDel="00F719B8">
            <w:rPr>
              <w:rFonts w:ascii="Times New Roman" w:hAnsi="Times New Roman" w:cs="Times New Roman"/>
              <w:rPrChange w:id="112" w:author="Jacob Wall" w:date="2014-11-23T21:04:00Z">
                <w:rPr>
                  <w:rFonts w:ascii="Times New Roman" w:hAnsi="Times New Roman"/>
                </w:rPr>
              </w:rPrChange>
            </w:rPr>
            <w:delText xml:space="preserve"> ”</w:delText>
          </w:r>
        </w:del>
      </w:ins>
      <w:ins w:id="113" w:author="Lisa Wall" w:date="2014-11-23T20:25:00Z">
        <w:del w:id="114" w:author="Jacob Wall" w:date="2014-11-23T21:04:00Z">
          <w:r w:rsidR="006F3A4D" w:rsidRPr="00F719B8" w:rsidDel="00F719B8">
            <w:rPr>
              <w:rFonts w:ascii="Times New Roman" w:hAnsi="Times New Roman" w:cs="Times New Roman"/>
              <w:b/>
              <w:rPrChange w:id="115" w:author="Jacob Wall" w:date="2014-11-23T21:04:00Z">
                <w:rPr>
                  <w:rFonts w:ascii="Times New Roman" w:hAnsi="Times New Roman"/>
                  <w:b/>
                </w:rPr>
              </w:rPrChange>
            </w:rPr>
            <w:delText>FERRIS STATE WEBSITE</w:delText>
          </w:r>
        </w:del>
      </w:ins>
      <w:del w:id="116" w:author="Jacob Wall" w:date="2014-11-23T21:04:00Z">
        <w:r w:rsidR="00A205DD" w:rsidRPr="00F719B8" w:rsidDel="00F719B8">
          <w:rPr>
            <w:rFonts w:ascii="Times New Roman" w:hAnsi="Times New Roman" w:cs="Times New Roman"/>
            <w:rPrChange w:id="117" w:author="Jacob Wall" w:date="2014-11-23T21:04:00Z">
              <w:rPr>
                <w:rFonts w:ascii="Times New Roman" w:hAnsi="Times New Roman"/>
              </w:rPr>
            </w:rPrChange>
          </w:rPr>
          <w:delText xml:space="preserve">. </w:delText>
        </w:r>
      </w:del>
      <w:r w:rsidR="00A205DD" w:rsidRPr="00F719B8">
        <w:rPr>
          <w:rFonts w:ascii="Times New Roman" w:hAnsi="Times New Roman" w:cs="Times New Roman"/>
          <w:rPrChange w:id="118" w:author="Jacob Wall" w:date="2014-11-23T21:04:00Z">
            <w:rPr>
              <w:rFonts w:ascii="Times New Roman" w:hAnsi="Times New Roman"/>
            </w:rPr>
          </w:rPrChange>
        </w:rPr>
        <w:t>It</w:t>
      </w:r>
      <w:r w:rsidRPr="00F719B8">
        <w:rPr>
          <w:rFonts w:ascii="Times New Roman" w:hAnsi="Times New Roman" w:cs="Times New Roman"/>
          <w:rPrChange w:id="119" w:author="Jacob Wall" w:date="2014-11-23T21:04:00Z">
            <w:rPr>
              <w:rFonts w:ascii="Times New Roman" w:hAnsi="Times New Roman"/>
            </w:rPr>
          </w:rPrChange>
        </w:rPr>
        <w:t xml:space="preserve"> </w:t>
      </w:r>
      <w:r w:rsidR="00A205DD" w:rsidRPr="00F719B8">
        <w:rPr>
          <w:rFonts w:ascii="Times New Roman" w:hAnsi="Times New Roman" w:cs="Times New Roman"/>
          <w:rPrChange w:id="120" w:author="Jacob Wall" w:date="2014-11-23T21:04:00Z">
            <w:rPr>
              <w:rFonts w:ascii="Times New Roman" w:hAnsi="Times New Roman"/>
            </w:rPr>
          </w:rPrChange>
        </w:rPr>
        <w:t>was commonplace during this time to find</w:t>
      </w:r>
      <w:r w:rsidRPr="00F719B8">
        <w:rPr>
          <w:rFonts w:ascii="Times New Roman" w:hAnsi="Times New Roman" w:cs="Times New Roman"/>
          <w:rPrChange w:id="121" w:author="Jacob Wall" w:date="2014-11-23T21:04:00Z">
            <w:rPr>
              <w:rFonts w:ascii="Times New Roman" w:hAnsi="Times New Roman"/>
            </w:rPr>
          </w:rPrChange>
        </w:rPr>
        <w:t xml:space="preserve"> laws </w:t>
      </w:r>
      <w:r w:rsidR="00A205DD" w:rsidRPr="00F719B8">
        <w:rPr>
          <w:rFonts w:ascii="Times New Roman" w:hAnsi="Times New Roman" w:cs="Times New Roman"/>
          <w:rPrChange w:id="122" w:author="Jacob Wall" w:date="2014-11-23T21:04:00Z">
            <w:rPr>
              <w:rFonts w:ascii="Times New Roman" w:hAnsi="Times New Roman"/>
            </w:rPr>
          </w:rPrChange>
        </w:rPr>
        <w:t xml:space="preserve">in most states </w:t>
      </w:r>
      <w:r w:rsidRPr="00F719B8">
        <w:rPr>
          <w:rFonts w:ascii="Times New Roman" w:hAnsi="Times New Roman" w:cs="Times New Roman"/>
          <w:rPrChange w:id="123" w:author="Jacob Wall" w:date="2014-11-23T21:04:00Z">
            <w:rPr>
              <w:rFonts w:ascii="Times New Roman" w:hAnsi="Times New Roman"/>
            </w:rPr>
          </w:rPrChange>
        </w:rPr>
        <w:t>that “forbade intermarriage and ordered business owners and public institutions to keep their black and white clientele separated.”</w:t>
      </w:r>
      <w:r w:rsidRPr="00F719B8">
        <w:rPr>
          <w:rStyle w:val="FootnoteReference"/>
          <w:rFonts w:ascii="Times New Roman" w:hAnsi="Times New Roman" w:cs="Times New Roman"/>
          <w:rPrChange w:id="124" w:author="Jacob Wall" w:date="2014-11-23T21:04:00Z">
            <w:rPr>
              <w:rStyle w:val="FootnoteReference"/>
              <w:rFonts w:ascii="Times New Roman" w:hAnsi="Times New Roman"/>
            </w:rPr>
          </w:rPrChange>
        </w:rPr>
        <w:footnoteReference w:id="3"/>
      </w:r>
      <w:ins w:id="125" w:author="Jacob Wall" w:date="2014-11-23T21:25:00Z">
        <w:r w:rsidR="00BD19CB">
          <w:rPr>
            <w:rFonts w:ascii="Times New Roman" w:hAnsi="Times New Roman" w:cs="Times New Roman"/>
          </w:rPr>
          <w:t xml:space="preserve"> The dark times of which the Jim Crow laws </w:t>
        </w:r>
      </w:ins>
      <w:ins w:id="126" w:author="Jacob Wall" w:date="2014-11-23T21:28:00Z">
        <w:r w:rsidR="00303139">
          <w:rPr>
            <w:rFonts w:ascii="Times New Roman" w:hAnsi="Times New Roman" w:cs="Times New Roman"/>
          </w:rPr>
          <w:t xml:space="preserve">were in effect </w:t>
        </w:r>
      </w:ins>
      <w:ins w:id="127" w:author="Jacob Wall" w:date="2014-11-23T21:26:00Z">
        <w:r w:rsidR="00BD19CB">
          <w:rPr>
            <w:rFonts w:ascii="Times New Roman" w:hAnsi="Times New Roman" w:cs="Times New Roman"/>
          </w:rPr>
          <w:t xml:space="preserve">extended for decades </w:t>
        </w:r>
        <w:r w:rsidR="00E0060F">
          <w:rPr>
            <w:rFonts w:ascii="Times New Roman" w:hAnsi="Times New Roman" w:cs="Times New Roman"/>
          </w:rPr>
          <w:t xml:space="preserve">after the reconstruction period before being repealed. </w:t>
        </w:r>
      </w:ins>
    </w:p>
    <w:p w14:paraId="7156D93E" w14:textId="3D59E727" w:rsidR="0071629C" w:rsidRPr="00F719B8" w:rsidRDefault="007D1C90" w:rsidP="00A205DD">
      <w:pPr>
        <w:spacing w:line="480" w:lineRule="auto"/>
        <w:ind w:firstLine="720"/>
        <w:rPr>
          <w:ins w:id="128" w:author="Lisa Wall" w:date="2014-11-23T19:56:00Z"/>
          <w:rFonts w:ascii="Times New Roman" w:hAnsi="Times New Roman" w:cs="Times New Roman"/>
          <w:rPrChange w:id="129" w:author="Jacob Wall" w:date="2014-11-23T21:04:00Z">
            <w:rPr>
              <w:ins w:id="130" w:author="Lisa Wall" w:date="2014-11-23T19:56:00Z"/>
              <w:rFonts w:ascii="Times New Roman" w:hAnsi="Times New Roman"/>
            </w:rPr>
          </w:rPrChange>
        </w:rPr>
      </w:pPr>
      <w:ins w:id="131" w:author="Lisa Wall" w:date="2014-11-23T19:04:00Z">
        <w:r w:rsidRPr="00F719B8">
          <w:rPr>
            <w:rFonts w:ascii="Times New Roman" w:hAnsi="Times New Roman" w:cs="Times New Roman"/>
            <w:rPrChange w:id="132" w:author="Jacob Wall" w:date="2014-11-23T21:04:00Z">
              <w:rPr/>
            </w:rPrChange>
          </w:rPr>
          <w:t xml:space="preserve">When people think about the Civil War, one common thought is the </w:t>
        </w:r>
      </w:ins>
      <w:proofErr w:type="gramStart"/>
      <w:ins w:id="133" w:author="Jacob Wall" w:date="2014-11-23T21:27:00Z">
        <w:r w:rsidR="003A4E6A" w:rsidRPr="003A4E6A">
          <w:rPr>
            <w:rFonts w:ascii="Times New Roman" w:hAnsi="Times New Roman" w:cs="Times New Roman"/>
          </w:rPr>
          <w:t>casualties</w:t>
        </w:r>
        <w:proofErr w:type="gramEnd"/>
        <w:r w:rsidR="003A4E6A">
          <w:rPr>
            <w:rFonts w:ascii="Times New Roman" w:hAnsi="Times New Roman" w:cs="Times New Roman"/>
          </w:rPr>
          <w:t xml:space="preserve"> </w:t>
        </w:r>
      </w:ins>
      <w:ins w:id="134" w:author="Lisa Wall" w:date="2014-11-23T19:04:00Z">
        <w:del w:id="135" w:author="Jacob Wall" w:date="2014-11-23T21:27:00Z">
          <w:r w:rsidRPr="00F719B8" w:rsidDel="003A4E6A">
            <w:rPr>
              <w:rFonts w:ascii="Times New Roman" w:hAnsi="Times New Roman" w:cs="Times New Roman"/>
              <w:rPrChange w:id="136" w:author="Jacob Wall" w:date="2014-11-23T21:04:00Z">
                <w:rPr/>
              </w:rPrChange>
            </w:rPr>
            <w:delText xml:space="preserve">mass loss of lives </w:delText>
          </w:r>
        </w:del>
        <w:r w:rsidRPr="00F719B8">
          <w:rPr>
            <w:rFonts w:ascii="Times New Roman" w:hAnsi="Times New Roman" w:cs="Times New Roman"/>
            <w:rPrChange w:id="137" w:author="Jacob Wall" w:date="2014-11-23T21:04:00Z">
              <w:rPr/>
            </w:rPrChange>
          </w:rPr>
          <w:t xml:space="preserve">that </w:t>
        </w:r>
      </w:ins>
      <w:ins w:id="138" w:author="Lisa Wall" w:date="2014-11-23T19:05:00Z">
        <w:r w:rsidRPr="00F719B8">
          <w:rPr>
            <w:rFonts w:ascii="Times New Roman" w:hAnsi="Times New Roman" w:cs="Times New Roman"/>
            <w:rPrChange w:id="139" w:author="Jacob Wall" w:date="2014-11-23T21:04:00Z">
              <w:rPr/>
            </w:rPrChange>
          </w:rPr>
          <w:t>occurred</w:t>
        </w:r>
      </w:ins>
      <w:ins w:id="140" w:author="Lisa Wall" w:date="2014-11-23T19:04:00Z">
        <w:r w:rsidRPr="00F719B8">
          <w:rPr>
            <w:rFonts w:ascii="Times New Roman" w:hAnsi="Times New Roman" w:cs="Times New Roman"/>
            <w:rPrChange w:id="141" w:author="Jacob Wall" w:date="2014-11-23T21:04:00Z">
              <w:rPr/>
            </w:rPrChange>
          </w:rPr>
          <w:t xml:space="preserve">.   Albeit there were mass casualties, there </w:t>
        </w:r>
      </w:ins>
      <w:ins w:id="142" w:author="Lisa Wall" w:date="2014-11-23T19:06:00Z">
        <w:r w:rsidRPr="00F719B8">
          <w:rPr>
            <w:rFonts w:ascii="Times New Roman" w:hAnsi="Times New Roman" w:cs="Times New Roman"/>
            <w:rPrChange w:id="143" w:author="Jacob Wall" w:date="2014-11-23T21:04:00Z">
              <w:rPr/>
            </w:rPrChange>
          </w:rPr>
          <w:t>were</w:t>
        </w:r>
      </w:ins>
      <w:ins w:id="144" w:author="Lisa Wall" w:date="2014-11-23T19:04:00Z">
        <w:r w:rsidRPr="00F719B8">
          <w:rPr>
            <w:rFonts w:ascii="Times New Roman" w:hAnsi="Times New Roman" w:cs="Times New Roman"/>
            <w:rPrChange w:id="145" w:author="Jacob Wall" w:date="2014-11-23T21:04:00Z">
              <w:rPr/>
            </w:rPrChange>
          </w:rPr>
          <w:t xml:space="preserve"> positive outcome</w:t>
        </w:r>
      </w:ins>
      <w:ins w:id="146" w:author="Lisa Wall" w:date="2014-11-23T19:06:00Z">
        <w:r w:rsidRPr="00F719B8">
          <w:rPr>
            <w:rFonts w:ascii="Times New Roman" w:hAnsi="Times New Roman" w:cs="Times New Roman"/>
            <w:rPrChange w:id="147" w:author="Jacob Wall" w:date="2014-11-23T21:04:00Z">
              <w:rPr/>
            </w:rPrChange>
          </w:rPr>
          <w:t>s</w:t>
        </w:r>
      </w:ins>
      <w:ins w:id="148" w:author="Lisa Wall" w:date="2014-11-23T19:04:00Z">
        <w:r w:rsidRPr="00F719B8">
          <w:rPr>
            <w:rFonts w:ascii="Times New Roman" w:hAnsi="Times New Roman" w:cs="Times New Roman"/>
            <w:rPrChange w:id="149" w:author="Jacob Wall" w:date="2014-11-23T21:04:00Z">
              <w:rPr/>
            </w:rPrChange>
          </w:rPr>
          <w:t xml:space="preserve"> to the war. </w:t>
        </w:r>
      </w:ins>
      <w:r w:rsidR="009B6DF2" w:rsidRPr="00F719B8">
        <w:rPr>
          <w:rFonts w:ascii="Times New Roman" w:hAnsi="Times New Roman" w:cs="Times New Roman"/>
          <w:rPrChange w:id="150" w:author="Jacob Wall" w:date="2014-11-23T21:04:00Z">
            <w:rPr>
              <w:rFonts w:ascii="Times New Roman" w:hAnsi="Times New Roman"/>
            </w:rPr>
          </w:rPrChange>
        </w:rPr>
        <w:t xml:space="preserve">As the Civil War ended in 1865 it paved the way for extensive growth, </w:t>
      </w:r>
      <w:ins w:id="151" w:author="Lisa Wall" w:date="2014-11-23T19:06:00Z">
        <w:r w:rsidRPr="00F719B8">
          <w:rPr>
            <w:rFonts w:ascii="Times New Roman" w:hAnsi="Times New Roman" w:cs="Times New Roman"/>
            <w:rPrChange w:id="152" w:author="Jacob Wall" w:date="2014-11-23T21:04:00Z">
              <w:rPr>
                <w:rFonts w:ascii="Times New Roman" w:hAnsi="Times New Roman"/>
              </w:rPr>
            </w:rPrChange>
          </w:rPr>
          <w:t>which lead</w:t>
        </w:r>
      </w:ins>
      <w:r w:rsidR="009B6DF2" w:rsidRPr="00F719B8">
        <w:rPr>
          <w:rFonts w:ascii="Times New Roman" w:hAnsi="Times New Roman" w:cs="Times New Roman"/>
          <w:rPrChange w:id="153" w:author="Jacob Wall" w:date="2014-11-23T21:04:00Z">
            <w:rPr>
              <w:rFonts w:ascii="Times New Roman" w:hAnsi="Times New Roman"/>
            </w:rPr>
          </w:rPrChange>
        </w:rPr>
        <w:t xml:space="preserve"> to what we know as the Gilded Age. The Gilded Age was a period of expansive</w:t>
      </w:r>
      <w:ins w:id="154" w:author="Lisa Wall" w:date="2014-11-23T19:11:00Z">
        <w:r w:rsidRPr="00F719B8">
          <w:rPr>
            <w:rFonts w:ascii="Times New Roman" w:hAnsi="Times New Roman" w:cs="Times New Roman"/>
            <w:rPrChange w:id="155" w:author="Jacob Wall" w:date="2014-11-23T21:04:00Z">
              <w:rPr>
                <w:rFonts w:ascii="Times New Roman" w:hAnsi="Times New Roman"/>
              </w:rPr>
            </w:rPrChange>
          </w:rPr>
          <w:t xml:space="preserve"> economic</w:t>
        </w:r>
      </w:ins>
      <w:r w:rsidR="009B6DF2" w:rsidRPr="00F719B8">
        <w:rPr>
          <w:rFonts w:ascii="Times New Roman" w:hAnsi="Times New Roman" w:cs="Times New Roman"/>
          <w:rPrChange w:id="156" w:author="Jacob Wall" w:date="2014-11-23T21:04:00Z">
            <w:rPr>
              <w:rFonts w:ascii="Times New Roman" w:hAnsi="Times New Roman"/>
            </w:rPr>
          </w:rPrChange>
        </w:rPr>
        <w:t xml:space="preserve"> growth</w:t>
      </w:r>
      <w:ins w:id="157" w:author="Lisa Wall" w:date="2014-11-23T19:10:00Z">
        <w:r w:rsidRPr="00F719B8">
          <w:rPr>
            <w:rFonts w:ascii="Times New Roman" w:hAnsi="Times New Roman" w:cs="Times New Roman"/>
            <w:rPrChange w:id="158" w:author="Jacob Wall" w:date="2014-11-23T21:04:00Z">
              <w:rPr>
                <w:rFonts w:ascii="Times New Roman" w:hAnsi="Times New Roman"/>
              </w:rPr>
            </w:rPrChange>
          </w:rPr>
          <w:t xml:space="preserve">.  </w:t>
        </w:r>
      </w:ins>
      <w:r w:rsidR="004B4CD1" w:rsidRPr="00F719B8">
        <w:rPr>
          <w:rFonts w:ascii="Times New Roman" w:hAnsi="Times New Roman" w:cs="Times New Roman"/>
          <w:rPrChange w:id="159" w:author="Jacob Wall" w:date="2014-11-23T21:04:00Z">
            <w:rPr>
              <w:rFonts w:ascii="Times New Roman" w:hAnsi="Times New Roman"/>
            </w:rPr>
          </w:rPrChange>
        </w:rPr>
        <w:t xml:space="preserve">Real wages were increasing which caught the eye of European immigrants. </w:t>
      </w:r>
      <w:ins w:id="160" w:author="Lisa Wall" w:date="2014-11-23T19:10:00Z">
        <w:r w:rsidRPr="00F719B8">
          <w:rPr>
            <w:rFonts w:ascii="Times New Roman" w:hAnsi="Times New Roman" w:cs="Times New Roman"/>
            <w:rPrChange w:id="161" w:author="Jacob Wall" w:date="2014-11-23T21:04:00Z">
              <w:rPr>
                <w:rFonts w:ascii="Times New Roman" w:hAnsi="Times New Roman"/>
              </w:rPr>
            </w:rPrChange>
          </w:rPr>
          <w:t>As the American economy flourished, Europeans did whatever it took to immigrate to the United States</w:t>
        </w:r>
      </w:ins>
      <w:r w:rsidR="009B6DF2" w:rsidRPr="00F719B8">
        <w:rPr>
          <w:rFonts w:ascii="Times New Roman" w:hAnsi="Times New Roman" w:cs="Times New Roman"/>
          <w:rPrChange w:id="162" w:author="Jacob Wall" w:date="2014-11-23T21:04:00Z">
            <w:rPr>
              <w:rFonts w:ascii="Times New Roman" w:hAnsi="Times New Roman"/>
            </w:rPr>
          </w:rPrChange>
        </w:rPr>
        <w:t>.</w:t>
      </w:r>
      <w:r w:rsidR="00A205DD" w:rsidRPr="00F719B8">
        <w:rPr>
          <w:rFonts w:ascii="Times New Roman" w:hAnsi="Times New Roman" w:cs="Times New Roman"/>
          <w:rPrChange w:id="163" w:author="Jacob Wall" w:date="2014-11-23T21:04:00Z">
            <w:rPr>
              <w:rFonts w:ascii="Times New Roman" w:hAnsi="Times New Roman"/>
            </w:rPr>
          </w:rPrChange>
        </w:rPr>
        <w:t xml:space="preserve"> “The rise of industrialism and the corrupt interplay of business and politics strike the key themes in the Gilded Age”</w:t>
      </w:r>
      <w:r w:rsidR="00A205DD" w:rsidRPr="00F719B8">
        <w:rPr>
          <w:rStyle w:val="FootnoteReference"/>
          <w:rFonts w:ascii="Times New Roman" w:hAnsi="Times New Roman" w:cs="Times New Roman"/>
          <w:rPrChange w:id="164" w:author="Jacob Wall" w:date="2014-11-23T21:04:00Z">
            <w:rPr>
              <w:rStyle w:val="FootnoteReference"/>
              <w:rFonts w:ascii="Times New Roman" w:hAnsi="Times New Roman"/>
            </w:rPr>
          </w:rPrChange>
        </w:rPr>
        <w:footnoteReference w:id="4"/>
      </w:r>
      <w:r w:rsidR="00A205DD" w:rsidRPr="00F719B8">
        <w:rPr>
          <w:rFonts w:ascii="Times New Roman" w:hAnsi="Times New Roman" w:cs="Times New Roman"/>
          <w:rPrChange w:id="170" w:author="Jacob Wall" w:date="2014-11-23T21:04:00Z">
            <w:rPr>
              <w:rFonts w:ascii="Times New Roman" w:hAnsi="Times New Roman"/>
            </w:rPr>
          </w:rPrChange>
        </w:rPr>
        <w:t xml:space="preserve"> as the authors of The American Promise: A Concise History, Volume 2 point out. </w:t>
      </w:r>
      <w:r w:rsidR="009B6DF2" w:rsidRPr="00F719B8">
        <w:rPr>
          <w:rFonts w:ascii="Times New Roman" w:hAnsi="Times New Roman" w:cs="Times New Roman"/>
          <w:rPrChange w:id="171" w:author="Jacob Wall" w:date="2014-11-23T21:04:00Z">
            <w:rPr>
              <w:rFonts w:ascii="Times New Roman" w:hAnsi="Times New Roman"/>
            </w:rPr>
          </w:rPrChange>
        </w:rPr>
        <w:t xml:space="preserve">Just as elementary physics, thanks to Newton, has taught us that there is an equal and opposite reaction, there was just that for the Gilded Age. </w:t>
      </w:r>
      <w:ins w:id="172" w:author="Lisa Wall" w:date="2014-11-23T19:19:00Z">
        <w:r w:rsidR="00F04500" w:rsidRPr="00F719B8">
          <w:rPr>
            <w:rFonts w:ascii="Times New Roman" w:hAnsi="Times New Roman" w:cs="Times New Roman"/>
            <w:rPrChange w:id="173" w:author="Jacob Wall" w:date="2014-11-23T21:04:00Z">
              <w:rPr>
                <w:rFonts w:ascii="Times New Roman" w:hAnsi="Times New Roman"/>
              </w:rPr>
            </w:rPrChange>
          </w:rPr>
          <w:t xml:space="preserve"> The Jim Crow laws extended beyond blacks, and </w:t>
        </w:r>
      </w:ins>
      <w:ins w:id="174" w:author="Lisa Wall" w:date="2014-11-23T19:20:00Z">
        <w:r w:rsidR="00F04500" w:rsidRPr="00F719B8">
          <w:rPr>
            <w:rFonts w:ascii="Times New Roman" w:hAnsi="Times New Roman" w:cs="Times New Roman"/>
            <w:rPrChange w:id="175" w:author="Jacob Wall" w:date="2014-11-23T21:04:00Z">
              <w:rPr>
                <w:rFonts w:ascii="Times New Roman" w:hAnsi="Times New Roman"/>
              </w:rPr>
            </w:rPrChange>
          </w:rPr>
          <w:t xml:space="preserve">affected women and </w:t>
        </w:r>
      </w:ins>
      <w:ins w:id="176" w:author="Lisa Wall" w:date="2014-11-23T19:18:00Z">
        <w:r w:rsidR="00F04500" w:rsidRPr="00F719B8">
          <w:rPr>
            <w:rFonts w:ascii="Times New Roman" w:hAnsi="Times New Roman" w:cs="Times New Roman"/>
            <w:rPrChange w:id="177" w:author="Jacob Wall" w:date="2014-11-23T21:04:00Z">
              <w:rPr>
                <w:rFonts w:ascii="Times New Roman" w:hAnsi="Times New Roman"/>
              </w:rPr>
            </w:rPrChange>
          </w:rPr>
          <w:t xml:space="preserve">immigrants, too. </w:t>
        </w:r>
      </w:ins>
      <w:ins w:id="178" w:author="Lisa Wall" w:date="2014-11-23T19:21:00Z">
        <w:r w:rsidR="00F04500" w:rsidRPr="00F719B8">
          <w:rPr>
            <w:rFonts w:ascii="Times New Roman" w:hAnsi="Times New Roman" w:cs="Times New Roman"/>
            <w:rPrChange w:id="179" w:author="Jacob Wall" w:date="2014-11-23T21:04:00Z">
              <w:rPr>
                <w:rFonts w:ascii="Times New Roman" w:hAnsi="Times New Roman"/>
              </w:rPr>
            </w:rPrChange>
          </w:rPr>
          <w:t xml:space="preserve"> When a country or business experiences rapid growth there can be some negative affects,</w:t>
        </w:r>
      </w:ins>
      <w:ins w:id="180" w:author="Lisa Wall" w:date="2014-11-23T19:23:00Z">
        <w:r w:rsidR="00F04500" w:rsidRPr="00F719B8">
          <w:rPr>
            <w:rFonts w:ascii="Times New Roman" w:hAnsi="Times New Roman" w:cs="Times New Roman"/>
            <w:rPrChange w:id="181" w:author="Jacob Wall" w:date="2014-11-23T21:04:00Z">
              <w:rPr>
                <w:rFonts w:ascii="Times New Roman" w:hAnsi="Times New Roman"/>
              </w:rPr>
            </w:rPrChange>
          </w:rPr>
          <w:t xml:space="preserve"> but it in the end it can help make a stronger and more resilient </w:t>
        </w:r>
      </w:ins>
      <w:ins w:id="182" w:author="Lisa Wall" w:date="2014-11-23T19:24:00Z">
        <w:r w:rsidR="00043BFA" w:rsidRPr="00F719B8">
          <w:rPr>
            <w:rFonts w:ascii="Times New Roman" w:hAnsi="Times New Roman" w:cs="Times New Roman"/>
            <w:rPrChange w:id="183" w:author="Jacob Wall" w:date="2014-11-23T21:04:00Z">
              <w:rPr>
                <w:rFonts w:ascii="Times New Roman" w:hAnsi="Times New Roman"/>
              </w:rPr>
            </w:rPrChange>
          </w:rPr>
          <w:t xml:space="preserve">people.  </w:t>
        </w:r>
      </w:ins>
      <w:ins w:id="184" w:author="Lisa Wall" w:date="2014-11-23T20:05:00Z">
        <w:r w:rsidR="00272CC6" w:rsidRPr="00F719B8">
          <w:rPr>
            <w:rFonts w:ascii="Times New Roman" w:hAnsi="Times New Roman" w:cs="Times New Roman"/>
            <w:rPrChange w:id="185" w:author="Jacob Wall" w:date="2014-11-23T21:04:00Z">
              <w:rPr>
                <w:rFonts w:ascii="Times New Roman" w:hAnsi="Times New Roman"/>
              </w:rPr>
            </w:rPrChange>
          </w:rPr>
          <w:t xml:space="preserve">In the garment industry </w:t>
        </w:r>
      </w:ins>
      <w:ins w:id="186" w:author="Lisa Wall" w:date="2014-11-23T20:06:00Z">
        <w:r w:rsidR="00272CC6" w:rsidRPr="00F719B8">
          <w:rPr>
            <w:rFonts w:ascii="Times New Roman" w:hAnsi="Times New Roman" w:cs="Times New Roman"/>
            <w:rPrChange w:id="187" w:author="Jacob Wall" w:date="2014-11-23T21:04:00Z">
              <w:rPr>
                <w:rFonts w:ascii="Times New Roman" w:hAnsi="Times New Roman"/>
              </w:rPr>
            </w:rPrChange>
          </w:rPr>
          <w:t xml:space="preserve">“there is always liability of getting the fingers jammed or caught.  For the first three times the wounds are dressed without charge.  After that the person injured </w:t>
        </w:r>
      </w:ins>
      <w:ins w:id="188" w:author="Lisa Wall" w:date="2014-11-23T20:07:00Z">
        <w:r w:rsidR="00272CC6" w:rsidRPr="00F719B8">
          <w:rPr>
            <w:rFonts w:ascii="Times New Roman" w:hAnsi="Times New Roman" w:cs="Times New Roman"/>
            <w:rPrChange w:id="189" w:author="Jacob Wall" w:date="2014-11-23T21:04:00Z">
              <w:rPr>
                <w:rFonts w:ascii="Times New Roman" w:hAnsi="Times New Roman"/>
              </w:rPr>
            </w:rPrChange>
          </w:rPr>
          <w:t>must pay</w:t>
        </w:r>
      </w:ins>
      <w:ins w:id="190" w:author="Lisa Wall" w:date="2014-11-23T20:06:00Z">
        <w:r w:rsidR="00272CC6" w:rsidRPr="00F719B8">
          <w:rPr>
            <w:rFonts w:ascii="Times New Roman" w:hAnsi="Times New Roman" w:cs="Times New Roman"/>
            <w:rPrChange w:id="191" w:author="Jacob Wall" w:date="2014-11-23T21:04:00Z">
              <w:rPr>
                <w:rFonts w:ascii="Times New Roman" w:hAnsi="Times New Roman"/>
              </w:rPr>
            </w:rPrChange>
          </w:rPr>
          <w:t xml:space="preserve"> </w:t>
        </w:r>
      </w:ins>
      <w:ins w:id="192" w:author="Lisa Wall" w:date="2014-11-23T20:07:00Z">
        <w:r w:rsidR="00272CC6" w:rsidRPr="00F719B8">
          <w:rPr>
            <w:rFonts w:ascii="Times New Roman" w:hAnsi="Times New Roman" w:cs="Times New Roman"/>
            <w:rPrChange w:id="193" w:author="Jacob Wall" w:date="2014-11-23T21:04:00Z">
              <w:rPr>
                <w:rFonts w:ascii="Times New Roman" w:hAnsi="Times New Roman"/>
              </w:rPr>
            </w:rPrChange>
          </w:rPr>
          <w:t>expenses.”</w:t>
        </w:r>
        <w:del w:id="194" w:author="Jacob Wall" w:date="2014-11-23T21:34:00Z">
          <w:r w:rsidR="00272CC6" w:rsidRPr="00F719B8" w:rsidDel="00646DF8">
            <w:rPr>
              <w:rFonts w:ascii="Times New Roman" w:hAnsi="Times New Roman" w:cs="Times New Roman"/>
              <w:rPrChange w:id="195" w:author="Jacob Wall" w:date="2014-11-23T21:04:00Z">
                <w:rPr>
                  <w:rFonts w:ascii="Times New Roman" w:hAnsi="Times New Roman"/>
                </w:rPr>
              </w:rPrChange>
            </w:rPr>
            <w:delText xml:space="preserve">  </w:delText>
          </w:r>
          <w:r w:rsidR="00272CC6" w:rsidRPr="00F719B8" w:rsidDel="00646DF8">
            <w:rPr>
              <w:rFonts w:ascii="Times New Roman" w:hAnsi="Times New Roman" w:cs="Times New Roman"/>
              <w:b/>
              <w:rPrChange w:id="196" w:author="Jacob Wall" w:date="2014-11-23T21:04:00Z">
                <w:rPr>
                  <w:rFonts w:ascii="Times New Roman" w:hAnsi="Times New Roman"/>
                  <w:b/>
                </w:rPr>
              </w:rPrChange>
            </w:rPr>
            <w:delText>PAGE 41</w:delText>
          </w:r>
        </w:del>
      </w:ins>
      <w:ins w:id="197" w:author="Jacob Wall" w:date="2014-11-23T21:34:00Z">
        <w:r w:rsidR="00646DF8">
          <w:rPr>
            <w:rStyle w:val="FootnoteReference"/>
            <w:rFonts w:ascii="Times New Roman" w:hAnsi="Times New Roman" w:cs="Times New Roman"/>
            <w:b/>
          </w:rPr>
          <w:footnoteReference w:id="5"/>
        </w:r>
      </w:ins>
      <w:ins w:id="213" w:author="Lisa Wall" w:date="2014-11-23T20:07:00Z">
        <w:del w:id="214" w:author="Jacob Wall" w:date="2014-11-23T21:34:00Z">
          <w:r w:rsidR="00272CC6" w:rsidRPr="00F719B8" w:rsidDel="00646DF8">
            <w:rPr>
              <w:rFonts w:ascii="Times New Roman" w:hAnsi="Times New Roman" w:cs="Times New Roman"/>
              <w:rPrChange w:id="215" w:author="Jacob Wall" w:date="2014-11-23T21:04:00Z">
                <w:rPr>
                  <w:rFonts w:ascii="Times New Roman" w:hAnsi="Times New Roman"/>
                </w:rPr>
              </w:rPrChange>
            </w:rPr>
            <w:delText>.</w:delText>
          </w:r>
        </w:del>
        <w:r w:rsidR="00272CC6" w:rsidRPr="00F719B8">
          <w:rPr>
            <w:rFonts w:ascii="Times New Roman" w:hAnsi="Times New Roman" w:cs="Times New Roman"/>
            <w:rPrChange w:id="216" w:author="Jacob Wall" w:date="2014-11-23T21:04:00Z">
              <w:rPr>
                <w:rFonts w:ascii="Times New Roman" w:hAnsi="Times New Roman"/>
              </w:rPr>
            </w:rPrChange>
          </w:rPr>
          <w:t xml:space="preserve">  Garment industry workers were predominantly women who worked for low wages and endured poor working conditions. </w:t>
        </w:r>
      </w:ins>
      <w:moveFromRangeStart w:id="217" w:author="Jacob Wall" w:date="2014-11-23T21:43:00Z" w:name="move278398310"/>
      <w:moveFrom w:id="218" w:author="Jacob Wall" w:date="2014-11-23T21:43:00Z">
        <w:ins w:id="219" w:author="Lisa Wall" w:date="2014-11-23T20:07:00Z">
          <w:r w:rsidR="00272CC6" w:rsidRPr="00F719B8" w:rsidDel="00604D89">
            <w:rPr>
              <w:rFonts w:ascii="Times New Roman" w:hAnsi="Times New Roman" w:cs="Times New Roman"/>
              <w:rPrChange w:id="220" w:author="Jacob Wall" w:date="2014-11-23T21:04:00Z">
                <w:rPr>
                  <w:rFonts w:ascii="Times New Roman" w:hAnsi="Times New Roman"/>
                </w:rPr>
              </w:rPrChange>
            </w:rPr>
            <w:t xml:space="preserve"> </w:t>
          </w:r>
        </w:ins>
        <w:ins w:id="221" w:author="Lisa Wall" w:date="2014-11-23T19:24:00Z">
          <w:r w:rsidR="00043BFA" w:rsidRPr="00F719B8" w:rsidDel="00604D89">
            <w:rPr>
              <w:rFonts w:ascii="Times New Roman" w:hAnsi="Times New Roman" w:cs="Times New Roman"/>
              <w:rPrChange w:id="222" w:author="Jacob Wall" w:date="2014-11-23T21:04:00Z">
                <w:rPr>
                  <w:rFonts w:ascii="Times New Roman" w:hAnsi="Times New Roman"/>
                </w:rPr>
              </w:rPrChange>
            </w:rPr>
            <w:t>For</w:t>
          </w:r>
        </w:ins>
        <w:r w:rsidR="00A205DD" w:rsidRPr="00F719B8" w:rsidDel="00604D89">
          <w:rPr>
            <w:rFonts w:ascii="Times New Roman" w:hAnsi="Times New Roman" w:cs="Times New Roman"/>
            <w:rPrChange w:id="223" w:author="Jacob Wall" w:date="2014-11-23T21:04:00Z">
              <w:rPr>
                <w:rFonts w:ascii="Times New Roman" w:hAnsi="Times New Roman"/>
              </w:rPr>
            </w:rPrChange>
          </w:rPr>
          <w:t xml:space="preserve"> America</w:t>
        </w:r>
        <w:ins w:id="224" w:author="Lisa Wall" w:date="2014-11-23T19:25:00Z">
          <w:r w:rsidR="00043BFA" w:rsidRPr="00F719B8" w:rsidDel="00604D89">
            <w:rPr>
              <w:rFonts w:ascii="Times New Roman" w:hAnsi="Times New Roman" w:cs="Times New Roman"/>
              <w:rPrChange w:id="225" w:author="Jacob Wall" w:date="2014-11-23T21:04:00Z">
                <w:rPr>
                  <w:rFonts w:ascii="Times New Roman" w:hAnsi="Times New Roman"/>
                </w:rPr>
              </w:rPrChange>
            </w:rPr>
            <w:t xml:space="preserve">, it </w:t>
          </w:r>
        </w:ins>
        <w:r w:rsidR="00A205DD" w:rsidRPr="00F719B8" w:rsidDel="00604D89">
          <w:rPr>
            <w:rFonts w:ascii="Times New Roman" w:hAnsi="Times New Roman" w:cs="Times New Roman"/>
            <w:rPrChange w:id="226" w:author="Jacob Wall" w:date="2014-11-23T21:04:00Z">
              <w:rPr>
                <w:rFonts w:ascii="Times New Roman" w:hAnsi="Times New Roman"/>
              </w:rPr>
            </w:rPrChange>
          </w:rPr>
          <w:t xml:space="preserve">defined its path that is seen today. </w:t>
        </w:r>
      </w:moveFrom>
      <w:moveFromRangeEnd w:id="217"/>
      <w:ins w:id="227" w:author="Jacob Wall" w:date="2014-11-23T21:41:00Z">
        <w:r w:rsidR="00604D89">
          <w:rPr>
            <w:rFonts w:ascii="Times New Roman" w:hAnsi="Times New Roman" w:cs="Times New Roman"/>
          </w:rPr>
          <w:t xml:space="preserve">As the government took a stronger look at occupational safety, they uncovered </w:t>
        </w:r>
      </w:ins>
      <w:ins w:id="228" w:author="Jacob Wall" w:date="2014-11-23T21:42:00Z">
        <w:r w:rsidR="00604D89">
          <w:rPr>
            <w:rFonts w:ascii="Times New Roman" w:hAnsi="Times New Roman" w:cs="Times New Roman"/>
          </w:rPr>
          <w:t xml:space="preserve">concerning issues, but these issues are the reason today we have safer work environments, and in turn, safer products. </w:t>
        </w:r>
      </w:ins>
      <w:moveToRangeStart w:id="229" w:author="Jacob Wall" w:date="2014-11-23T21:43:00Z" w:name="move278398310"/>
      <w:moveTo w:id="230" w:author="Jacob Wall" w:date="2014-11-23T21:43:00Z">
        <w:r w:rsidR="00604D89" w:rsidRPr="00780368">
          <w:rPr>
            <w:rFonts w:ascii="Times New Roman" w:hAnsi="Times New Roman" w:cs="Times New Roman"/>
          </w:rPr>
          <w:t>For America, it defined its path that is seen today.</w:t>
        </w:r>
      </w:moveTo>
      <w:bookmarkStart w:id="231" w:name="_GoBack"/>
      <w:bookmarkEnd w:id="231"/>
      <w:moveToRangeEnd w:id="229"/>
    </w:p>
    <w:p w14:paraId="43C08316" w14:textId="6BE3589B" w:rsidR="009B6DF2" w:rsidRPr="00F719B8" w:rsidRDefault="00A205DD" w:rsidP="006C2179">
      <w:pPr>
        <w:spacing w:line="480" w:lineRule="auto"/>
        <w:ind w:firstLine="270"/>
        <w:rPr>
          <w:rFonts w:ascii="Times New Roman" w:hAnsi="Times New Roman" w:cs="Times New Roman"/>
          <w:rPrChange w:id="232" w:author="Jacob Wall" w:date="2014-11-23T21:04:00Z">
            <w:rPr>
              <w:rFonts w:ascii="Times New Roman" w:hAnsi="Times New Roman"/>
            </w:rPr>
          </w:rPrChange>
        </w:rPr>
      </w:pPr>
      <w:r w:rsidRPr="00F719B8">
        <w:rPr>
          <w:rFonts w:ascii="Times New Roman" w:hAnsi="Times New Roman" w:cs="Times New Roman"/>
          <w:rPrChange w:id="233" w:author="Jacob Wall" w:date="2014-11-23T21:04:00Z">
            <w:rPr>
              <w:rFonts w:ascii="Times New Roman" w:hAnsi="Times New Roman"/>
            </w:rPr>
          </w:rPrChange>
        </w:rPr>
        <w:t>There was considerable innovation, most notably in high volume</w:t>
      </w:r>
      <w:ins w:id="234" w:author="Lisa Wall" w:date="2014-11-23T19:57:00Z">
        <w:r w:rsidR="0071629C" w:rsidRPr="00F719B8">
          <w:rPr>
            <w:rFonts w:ascii="Times New Roman" w:hAnsi="Times New Roman" w:cs="Times New Roman"/>
            <w:rPrChange w:id="235" w:author="Jacob Wall" w:date="2014-11-23T21:04:00Z">
              <w:rPr>
                <w:rFonts w:ascii="Times New Roman" w:hAnsi="Times New Roman"/>
              </w:rPr>
            </w:rPrChange>
          </w:rPr>
          <w:t xml:space="preserve"> products</w:t>
        </w:r>
      </w:ins>
      <w:r w:rsidRPr="00F719B8">
        <w:rPr>
          <w:rFonts w:ascii="Times New Roman" w:hAnsi="Times New Roman" w:cs="Times New Roman"/>
          <w:rPrChange w:id="236" w:author="Jacob Wall" w:date="2014-11-23T21:04:00Z">
            <w:rPr>
              <w:rFonts w:ascii="Times New Roman" w:hAnsi="Times New Roman"/>
            </w:rPr>
          </w:rPrChange>
        </w:rPr>
        <w:t xml:space="preserve">. It was during this period Henry Ford started producing the historic </w:t>
      </w:r>
      <w:ins w:id="237" w:author="Lisa Wall" w:date="2014-11-23T20:22:00Z">
        <w:r w:rsidR="006C2179" w:rsidRPr="00F719B8">
          <w:rPr>
            <w:rFonts w:ascii="Times New Roman" w:hAnsi="Times New Roman" w:cs="Times New Roman"/>
            <w:rPrChange w:id="238" w:author="Jacob Wall" w:date="2014-11-23T21:04:00Z">
              <w:rPr>
                <w:rFonts w:ascii="Times New Roman" w:hAnsi="Times New Roman"/>
              </w:rPr>
            </w:rPrChange>
          </w:rPr>
          <w:t xml:space="preserve">Ford </w:t>
        </w:r>
      </w:ins>
      <w:r w:rsidRPr="00F719B8">
        <w:rPr>
          <w:rFonts w:ascii="Times New Roman" w:hAnsi="Times New Roman" w:cs="Times New Roman"/>
          <w:rPrChange w:id="239" w:author="Jacob Wall" w:date="2014-11-23T21:04:00Z">
            <w:rPr>
              <w:rFonts w:ascii="Times New Roman" w:hAnsi="Times New Roman"/>
            </w:rPr>
          </w:rPrChange>
        </w:rPr>
        <w:t xml:space="preserve">Model T. Henry Ford with the Model T, </w:t>
      </w:r>
      <w:r w:rsidR="00B96FD9" w:rsidRPr="00F719B8">
        <w:rPr>
          <w:rFonts w:ascii="Times New Roman" w:hAnsi="Times New Roman" w:cs="Times New Roman"/>
          <w:rPrChange w:id="240" w:author="Jacob Wall" w:date="2014-11-23T21:04:00Z">
            <w:rPr>
              <w:rFonts w:ascii="Times New Roman" w:hAnsi="Times New Roman"/>
            </w:rPr>
          </w:rPrChange>
        </w:rPr>
        <w:t xml:space="preserve">Samuel </w:t>
      </w:r>
      <w:proofErr w:type="spellStart"/>
      <w:r w:rsidR="00B96FD9" w:rsidRPr="00F719B8">
        <w:rPr>
          <w:rFonts w:ascii="Times New Roman" w:hAnsi="Times New Roman" w:cs="Times New Roman"/>
          <w:rPrChange w:id="241" w:author="Jacob Wall" w:date="2014-11-23T21:04:00Z">
            <w:rPr>
              <w:rFonts w:ascii="Times New Roman" w:hAnsi="Times New Roman"/>
            </w:rPr>
          </w:rPrChange>
        </w:rPr>
        <w:t>Insull</w:t>
      </w:r>
      <w:proofErr w:type="spellEnd"/>
      <w:r w:rsidR="00B96FD9" w:rsidRPr="00F719B8">
        <w:rPr>
          <w:rFonts w:ascii="Times New Roman" w:hAnsi="Times New Roman" w:cs="Times New Roman"/>
          <w:rPrChange w:id="242" w:author="Jacob Wall" w:date="2014-11-23T21:04:00Z">
            <w:rPr>
              <w:rFonts w:ascii="Times New Roman" w:hAnsi="Times New Roman"/>
            </w:rPr>
          </w:rPrChange>
        </w:rPr>
        <w:t xml:space="preserve"> with the introduction of electrical transmission</w:t>
      </w:r>
      <w:r w:rsidRPr="00F719B8">
        <w:rPr>
          <w:rFonts w:ascii="Times New Roman" w:hAnsi="Times New Roman" w:cs="Times New Roman"/>
          <w:rPrChange w:id="243" w:author="Jacob Wall" w:date="2014-11-23T21:04:00Z">
            <w:rPr>
              <w:rFonts w:ascii="Times New Roman" w:hAnsi="Times New Roman"/>
            </w:rPr>
          </w:rPrChange>
        </w:rPr>
        <w:t xml:space="preserve">, amongst a plethora of others, created disruptive products that interconnected individuals </w:t>
      </w:r>
      <w:r w:rsidR="00B96FD9" w:rsidRPr="00F719B8">
        <w:rPr>
          <w:rFonts w:ascii="Times New Roman" w:hAnsi="Times New Roman" w:cs="Times New Roman"/>
          <w:rPrChange w:id="244" w:author="Jacob Wall" w:date="2014-11-23T21:04:00Z">
            <w:rPr>
              <w:rFonts w:ascii="Times New Roman" w:hAnsi="Times New Roman"/>
            </w:rPr>
          </w:rPrChange>
        </w:rPr>
        <w:t xml:space="preserve">spanning farther than ones mind could imagine. </w:t>
      </w:r>
      <w:ins w:id="245" w:author="Lisa Wall" w:date="2014-11-23T19:59:00Z">
        <w:r w:rsidR="0071629C" w:rsidRPr="00F719B8">
          <w:rPr>
            <w:rFonts w:ascii="Times New Roman" w:hAnsi="Times New Roman" w:cs="Times New Roman"/>
            <w:rPrChange w:id="246" w:author="Jacob Wall" w:date="2014-11-23T21:04:00Z">
              <w:rPr>
                <w:rFonts w:ascii="Times New Roman" w:hAnsi="Times New Roman"/>
              </w:rPr>
            </w:rPrChange>
          </w:rPr>
          <w:t xml:space="preserve"> No longer was an individual limited to nearby geographic areas; one could travel further than they ever imagined.  </w:t>
        </w:r>
      </w:ins>
      <w:ins w:id="247" w:author="Lisa Wall" w:date="2014-11-23T20:01:00Z">
        <w:r w:rsidR="0071629C" w:rsidRPr="00F719B8">
          <w:rPr>
            <w:rFonts w:ascii="Times New Roman" w:hAnsi="Times New Roman" w:cs="Times New Roman"/>
            <w:rPrChange w:id="248" w:author="Jacob Wall" w:date="2014-11-23T21:04:00Z">
              <w:rPr>
                <w:rFonts w:ascii="Times New Roman" w:hAnsi="Times New Roman"/>
              </w:rPr>
            </w:rPrChange>
          </w:rPr>
          <w:t>This transcended beyond transportation to how people sent and received information.</w:t>
        </w:r>
      </w:ins>
    </w:p>
    <w:p w14:paraId="4B71AA19" w14:textId="51DB590C" w:rsidR="009B6DF2" w:rsidRPr="00F719B8" w:rsidRDefault="009B6DF2" w:rsidP="009B6DF2">
      <w:pPr>
        <w:spacing w:line="480" w:lineRule="auto"/>
        <w:rPr>
          <w:rFonts w:ascii="Times New Roman" w:hAnsi="Times New Roman" w:cs="Times New Roman"/>
          <w:rPrChange w:id="249" w:author="Jacob Wall" w:date="2014-11-23T21:04:00Z">
            <w:rPr>
              <w:rFonts w:ascii="Times New Roman" w:hAnsi="Times New Roman"/>
            </w:rPr>
          </w:rPrChange>
        </w:rPr>
      </w:pPr>
      <w:r w:rsidRPr="00F719B8">
        <w:rPr>
          <w:rFonts w:ascii="Times New Roman" w:hAnsi="Times New Roman" w:cs="Times New Roman"/>
          <w:rPrChange w:id="250" w:author="Jacob Wall" w:date="2014-11-23T21:04:00Z">
            <w:rPr>
              <w:rFonts w:ascii="Times New Roman" w:hAnsi="Times New Roman"/>
            </w:rPr>
          </w:rPrChange>
        </w:rPr>
        <w:t xml:space="preserve">    Most individuals receive their information from major publications but what does one do when they cannot trust the view that is represented? Muckrakers, such as Jacob Riis, provided through investigative journalism the raw facts of what was happening. The muckrakers of the day had a large influence on how labor laws, public health and public perception changed over the years. Jacob Riis, for example, made the startling facts of tenements in New York back in the early 1900s among other things as well. The tenements that the poor, often women, children and immigrants stayed in were cramped, dark and lacked proper ventilation.</w:t>
      </w:r>
      <w:r w:rsidR="00B96FD9" w:rsidRPr="00F719B8">
        <w:rPr>
          <w:rStyle w:val="FootnoteReference"/>
          <w:rFonts w:ascii="Times New Roman" w:hAnsi="Times New Roman" w:cs="Times New Roman"/>
          <w:rPrChange w:id="251" w:author="Jacob Wall" w:date="2014-11-23T21:04:00Z">
            <w:rPr>
              <w:rStyle w:val="FootnoteReference"/>
              <w:rFonts w:ascii="Times New Roman" w:hAnsi="Times New Roman"/>
            </w:rPr>
          </w:rPrChange>
        </w:rPr>
        <w:footnoteReference w:id="6"/>
      </w:r>
      <w:r w:rsidRPr="00F719B8">
        <w:rPr>
          <w:rFonts w:ascii="Times New Roman" w:hAnsi="Times New Roman" w:cs="Times New Roman"/>
          <w:rPrChange w:id="252" w:author="Jacob Wall" w:date="2014-11-23T21:04:00Z">
            <w:rPr>
              <w:rFonts w:ascii="Times New Roman" w:hAnsi="Times New Roman"/>
            </w:rPr>
          </w:rPrChange>
        </w:rPr>
        <w:t xml:space="preserve"> The points brought up by Riis about tenements raises health concerns, among a variety of other things. There was as an increase in alcoholism among the poor, in turn violence towards children and women</w:t>
      </w:r>
      <w:ins w:id="253" w:author="Lisa Wall" w:date="2014-11-23T20:10:00Z">
        <w:r w:rsidR="00272CC6" w:rsidRPr="00F719B8">
          <w:rPr>
            <w:rFonts w:ascii="Times New Roman" w:hAnsi="Times New Roman" w:cs="Times New Roman"/>
            <w:rPrChange w:id="254" w:author="Jacob Wall" w:date="2014-11-23T21:04:00Z">
              <w:rPr>
                <w:rFonts w:ascii="Times New Roman" w:hAnsi="Times New Roman"/>
              </w:rPr>
            </w:rPrChange>
          </w:rPr>
          <w:t xml:space="preserve">.  The end result was an </w:t>
        </w:r>
      </w:ins>
      <w:r w:rsidRPr="00F719B8">
        <w:rPr>
          <w:rFonts w:ascii="Times New Roman" w:hAnsi="Times New Roman" w:cs="Times New Roman"/>
          <w:rPrChange w:id="255" w:author="Jacob Wall" w:date="2014-11-23T21:04:00Z">
            <w:rPr>
              <w:rFonts w:ascii="Times New Roman" w:hAnsi="Times New Roman"/>
            </w:rPr>
          </w:rPrChange>
        </w:rPr>
        <w:t>increase in public expenditure in the justice system. This vicious cycle was unseen by most during this period</w:t>
      </w:r>
      <w:ins w:id="256" w:author="Lisa Wall" w:date="2014-11-23T20:11:00Z">
        <w:r w:rsidR="00272CC6" w:rsidRPr="00F719B8">
          <w:rPr>
            <w:rFonts w:ascii="Times New Roman" w:hAnsi="Times New Roman" w:cs="Times New Roman"/>
            <w:rPrChange w:id="257" w:author="Jacob Wall" w:date="2014-11-23T21:04:00Z">
              <w:rPr>
                <w:rFonts w:ascii="Times New Roman" w:hAnsi="Times New Roman"/>
              </w:rPr>
            </w:rPrChange>
          </w:rPr>
          <w:t>;</w:t>
        </w:r>
      </w:ins>
      <w:r w:rsidRPr="00F719B8">
        <w:rPr>
          <w:rFonts w:ascii="Times New Roman" w:hAnsi="Times New Roman" w:cs="Times New Roman"/>
          <w:rPrChange w:id="258" w:author="Jacob Wall" w:date="2014-11-23T21:04:00Z">
            <w:rPr>
              <w:rFonts w:ascii="Times New Roman" w:hAnsi="Times New Roman"/>
            </w:rPr>
          </w:rPrChange>
        </w:rPr>
        <w:t xml:space="preserve"> however</w:t>
      </w:r>
      <w:ins w:id="259" w:author="Lisa Wall" w:date="2014-11-23T20:11:00Z">
        <w:r w:rsidR="00272CC6" w:rsidRPr="00F719B8">
          <w:rPr>
            <w:rFonts w:ascii="Times New Roman" w:hAnsi="Times New Roman" w:cs="Times New Roman"/>
            <w:rPrChange w:id="260" w:author="Jacob Wall" w:date="2014-11-23T21:04:00Z">
              <w:rPr>
                <w:rFonts w:ascii="Times New Roman" w:hAnsi="Times New Roman"/>
              </w:rPr>
            </w:rPrChange>
          </w:rPr>
          <w:t>,</w:t>
        </w:r>
      </w:ins>
      <w:r w:rsidRPr="00F719B8">
        <w:rPr>
          <w:rFonts w:ascii="Times New Roman" w:hAnsi="Times New Roman" w:cs="Times New Roman"/>
          <w:rPrChange w:id="261" w:author="Jacob Wall" w:date="2014-11-23T21:04:00Z">
            <w:rPr>
              <w:rFonts w:ascii="Times New Roman" w:hAnsi="Times New Roman"/>
            </w:rPr>
          </w:rPrChange>
        </w:rPr>
        <w:t xml:space="preserve"> if it were not for muckrakers</w:t>
      </w:r>
      <w:ins w:id="262" w:author="Lisa Wall" w:date="2014-11-23T20:11:00Z">
        <w:r w:rsidR="00272CC6" w:rsidRPr="00F719B8">
          <w:rPr>
            <w:rFonts w:ascii="Times New Roman" w:hAnsi="Times New Roman" w:cs="Times New Roman"/>
            <w:rPrChange w:id="263" w:author="Jacob Wall" w:date="2014-11-23T21:04:00Z">
              <w:rPr>
                <w:rFonts w:ascii="Times New Roman" w:hAnsi="Times New Roman"/>
              </w:rPr>
            </w:rPrChange>
          </w:rPr>
          <w:t>,</w:t>
        </w:r>
      </w:ins>
      <w:r w:rsidRPr="00F719B8">
        <w:rPr>
          <w:rFonts w:ascii="Times New Roman" w:hAnsi="Times New Roman" w:cs="Times New Roman"/>
          <w:rPrChange w:id="264" w:author="Jacob Wall" w:date="2014-11-23T21:04:00Z">
            <w:rPr>
              <w:rFonts w:ascii="Times New Roman" w:hAnsi="Times New Roman"/>
            </w:rPr>
          </w:rPrChange>
        </w:rPr>
        <w:t xml:space="preserve"> such as Riis</w:t>
      </w:r>
      <w:ins w:id="265" w:author="Lisa Wall" w:date="2014-11-23T20:11:00Z">
        <w:r w:rsidR="00272CC6" w:rsidRPr="00F719B8">
          <w:rPr>
            <w:rFonts w:ascii="Times New Roman" w:hAnsi="Times New Roman" w:cs="Times New Roman"/>
            <w:rPrChange w:id="266" w:author="Jacob Wall" w:date="2014-11-23T21:04:00Z">
              <w:rPr>
                <w:rFonts w:ascii="Times New Roman" w:hAnsi="Times New Roman"/>
              </w:rPr>
            </w:rPrChange>
          </w:rPr>
          <w:t>,</w:t>
        </w:r>
      </w:ins>
      <w:r w:rsidRPr="00F719B8">
        <w:rPr>
          <w:rFonts w:ascii="Times New Roman" w:hAnsi="Times New Roman" w:cs="Times New Roman"/>
          <w:rPrChange w:id="267" w:author="Jacob Wall" w:date="2014-11-23T21:04:00Z">
            <w:rPr>
              <w:rFonts w:ascii="Times New Roman" w:hAnsi="Times New Roman"/>
            </w:rPr>
          </w:rPrChange>
        </w:rPr>
        <w:t xml:space="preserve"> than </w:t>
      </w:r>
      <w:ins w:id="268" w:author="Lisa Wall" w:date="2014-11-23T20:16:00Z">
        <w:r w:rsidR="006C2179" w:rsidRPr="00F719B8">
          <w:rPr>
            <w:rFonts w:ascii="Times New Roman" w:hAnsi="Times New Roman" w:cs="Times New Roman"/>
            <w:rPrChange w:id="269" w:author="Jacob Wall" w:date="2014-11-23T21:04:00Z">
              <w:rPr>
                <w:rFonts w:ascii="Times New Roman" w:hAnsi="Times New Roman"/>
              </w:rPr>
            </w:rPrChange>
          </w:rPr>
          <w:t xml:space="preserve">the </w:t>
        </w:r>
      </w:ins>
      <w:r w:rsidRPr="00F719B8">
        <w:rPr>
          <w:rFonts w:ascii="Times New Roman" w:hAnsi="Times New Roman" w:cs="Times New Roman"/>
          <w:rPrChange w:id="270" w:author="Jacob Wall" w:date="2014-11-23T21:04:00Z">
            <w:rPr>
              <w:rFonts w:ascii="Times New Roman" w:hAnsi="Times New Roman"/>
            </w:rPr>
          </w:rPrChange>
        </w:rPr>
        <w:t xml:space="preserve">public opinion may not </w:t>
      </w:r>
      <w:ins w:id="271" w:author="Lisa Wall" w:date="2014-11-23T20:16:00Z">
        <w:r w:rsidR="006C2179" w:rsidRPr="00F719B8">
          <w:rPr>
            <w:rFonts w:ascii="Times New Roman" w:hAnsi="Times New Roman" w:cs="Times New Roman"/>
            <w:rPrChange w:id="272" w:author="Jacob Wall" w:date="2014-11-23T21:04:00Z">
              <w:rPr>
                <w:rFonts w:ascii="Times New Roman" w:hAnsi="Times New Roman"/>
              </w:rPr>
            </w:rPrChange>
          </w:rPr>
          <w:t xml:space="preserve">have </w:t>
        </w:r>
      </w:ins>
      <w:proofErr w:type="spellStart"/>
      <w:r w:rsidRPr="00F719B8">
        <w:rPr>
          <w:rFonts w:ascii="Times New Roman" w:hAnsi="Times New Roman" w:cs="Times New Roman"/>
          <w:rPrChange w:id="273" w:author="Jacob Wall" w:date="2014-11-23T21:04:00Z">
            <w:rPr>
              <w:rFonts w:ascii="Times New Roman" w:hAnsi="Times New Roman"/>
            </w:rPr>
          </w:rPrChange>
        </w:rPr>
        <w:t>outcr</w:t>
      </w:r>
      <w:ins w:id="274" w:author="Lisa Wall" w:date="2014-11-23T20:16:00Z">
        <w:r w:rsidR="006C2179" w:rsidRPr="00F719B8">
          <w:rPr>
            <w:rFonts w:ascii="Times New Roman" w:hAnsi="Times New Roman" w:cs="Times New Roman"/>
            <w:rPrChange w:id="275" w:author="Jacob Wall" w:date="2014-11-23T21:04:00Z">
              <w:rPr>
                <w:rFonts w:ascii="Times New Roman" w:hAnsi="Times New Roman"/>
              </w:rPr>
            </w:rPrChange>
          </w:rPr>
          <w:t>ied</w:t>
        </w:r>
      </w:ins>
      <w:proofErr w:type="spellEnd"/>
      <w:r w:rsidRPr="00F719B8">
        <w:rPr>
          <w:rFonts w:ascii="Times New Roman" w:hAnsi="Times New Roman" w:cs="Times New Roman"/>
          <w:rPrChange w:id="276" w:author="Jacob Wall" w:date="2014-11-23T21:04:00Z">
            <w:rPr>
              <w:rFonts w:ascii="Times New Roman" w:hAnsi="Times New Roman"/>
            </w:rPr>
          </w:rPrChange>
        </w:rPr>
        <w:t xml:space="preserve"> towards better health</w:t>
      </w:r>
      <w:r w:rsidR="00B96FD9" w:rsidRPr="00F719B8">
        <w:rPr>
          <w:rFonts w:ascii="Times New Roman" w:hAnsi="Times New Roman" w:cs="Times New Roman"/>
          <w:rPrChange w:id="277" w:author="Jacob Wall" w:date="2014-11-23T21:04:00Z">
            <w:rPr>
              <w:rFonts w:ascii="Times New Roman" w:hAnsi="Times New Roman"/>
            </w:rPr>
          </w:rPrChange>
        </w:rPr>
        <w:t xml:space="preserve"> and standards of living. </w:t>
      </w:r>
    </w:p>
    <w:p w14:paraId="62976961" w14:textId="5AFA3643" w:rsidR="00B96FD9" w:rsidRPr="00F719B8" w:rsidDel="00F719B8" w:rsidRDefault="00B96FD9" w:rsidP="009B6DF2">
      <w:pPr>
        <w:spacing w:line="480" w:lineRule="auto"/>
        <w:rPr>
          <w:del w:id="278" w:author="Jacob Wall" w:date="2014-11-23T21:04:00Z"/>
          <w:rFonts w:ascii="Times New Roman" w:hAnsi="Times New Roman" w:cs="Times New Roman"/>
          <w:rPrChange w:id="279" w:author="Jacob Wall" w:date="2014-11-23T21:04:00Z">
            <w:rPr>
              <w:del w:id="280" w:author="Jacob Wall" w:date="2014-11-23T21:04:00Z"/>
              <w:rFonts w:ascii="Times New Roman" w:hAnsi="Times New Roman"/>
            </w:rPr>
          </w:rPrChange>
        </w:rPr>
      </w:pPr>
      <w:r w:rsidRPr="00F719B8">
        <w:rPr>
          <w:rFonts w:ascii="Times New Roman" w:hAnsi="Times New Roman" w:cs="Times New Roman"/>
          <w:rPrChange w:id="281" w:author="Jacob Wall" w:date="2014-11-23T21:04:00Z">
            <w:rPr>
              <w:rFonts w:ascii="Times New Roman" w:hAnsi="Times New Roman"/>
            </w:rPr>
          </w:rPrChange>
        </w:rPr>
        <w:tab/>
        <w:t>America has made great strides towards following through with</w:t>
      </w:r>
      <w:ins w:id="282" w:author="Lisa Wall" w:date="2014-11-23T20:18:00Z">
        <w:r w:rsidR="006C2179" w:rsidRPr="00F719B8">
          <w:rPr>
            <w:rFonts w:ascii="Times New Roman" w:hAnsi="Times New Roman" w:cs="Times New Roman"/>
            <w:rPrChange w:id="283" w:author="Jacob Wall" w:date="2014-11-23T21:04:00Z">
              <w:rPr>
                <w:rFonts w:ascii="Times New Roman" w:hAnsi="Times New Roman"/>
              </w:rPr>
            </w:rPrChange>
          </w:rPr>
          <w:t xml:space="preserve"> Thomas Jefferson’s famous quote of</w:t>
        </w:r>
      </w:ins>
      <w:r w:rsidRPr="00F719B8">
        <w:rPr>
          <w:rFonts w:ascii="Times New Roman" w:hAnsi="Times New Roman" w:cs="Times New Roman"/>
          <w:rPrChange w:id="284" w:author="Jacob Wall" w:date="2014-11-23T21:04:00Z">
            <w:rPr>
              <w:rFonts w:ascii="Times New Roman" w:hAnsi="Times New Roman"/>
            </w:rPr>
          </w:rPrChange>
        </w:rPr>
        <w:t xml:space="preserve"> </w:t>
      </w:r>
      <w:ins w:id="285" w:author="Lisa Wall" w:date="2014-11-23T20:18:00Z">
        <w:r w:rsidR="006C2179" w:rsidRPr="00F719B8">
          <w:rPr>
            <w:rFonts w:ascii="Times New Roman" w:hAnsi="Times New Roman" w:cs="Times New Roman"/>
            <w:rPrChange w:id="286" w:author="Jacob Wall" w:date="2014-11-23T21:04:00Z">
              <w:rPr>
                <w:rFonts w:ascii="Times New Roman" w:hAnsi="Times New Roman"/>
              </w:rPr>
            </w:rPrChange>
          </w:rPr>
          <w:t>“</w:t>
        </w:r>
      </w:ins>
      <w:r w:rsidRPr="00F719B8">
        <w:rPr>
          <w:rFonts w:ascii="Times New Roman" w:hAnsi="Times New Roman" w:cs="Times New Roman"/>
          <w:rPrChange w:id="287" w:author="Jacob Wall" w:date="2014-11-23T21:04:00Z">
            <w:rPr>
              <w:rFonts w:ascii="Times New Roman" w:hAnsi="Times New Roman"/>
            </w:rPr>
          </w:rPrChange>
        </w:rPr>
        <w:t xml:space="preserve">Life, Liberty and the pursuit of Happiness.” </w:t>
      </w:r>
      <w:ins w:id="288" w:author="Lisa Wall" w:date="2014-11-23T20:16:00Z">
        <w:r w:rsidR="006C2179" w:rsidRPr="00F719B8">
          <w:rPr>
            <w:rFonts w:ascii="Times New Roman" w:hAnsi="Times New Roman" w:cs="Times New Roman"/>
            <w:rPrChange w:id="289" w:author="Jacob Wall" w:date="2014-11-23T21:04:00Z">
              <w:rPr>
                <w:rFonts w:ascii="Times New Roman" w:hAnsi="Times New Roman"/>
              </w:rPr>
            </w:rPrChange>
          </w:rPr>
          <w:t xml:space="preserve"> </w:t>
        </w:r>
      </w:ins>
      <w:ins w:id="290" w:author="Lisa Wall" w:date="2014-11-23T20:19:00Z">
        <w:r w:rsidR="006C2179" w:rsidRPr="00F719B8">
          <w:rPr>
            <w:rFonts w:ascii="Times New Roman" w:hAnsi="Times New Roman" w:cs="Times New Roman"/>
            <w:rPrChange w:id="291" w:author="Jacob Wall" w:date="2014-11-23T21:04:00Z">
              <w:rPr>
                <w:rFonts w:ascii="Times New Roman" w:hAnsi="Times New Roman"/>
              </w:rPr>
            </w:rPrChange>
          </w:rPr>
          <w:t xml:space="preserve">As one would expect, during in great time of growth there mistakes </w:t>
        </w:r>
      </w:ins>
      <w:ins w:id="292" w:author="Lisa Wall" w:date="2014-11-23T20:20:00Z">
        <w:r w:rsidR="006C2179" w:rsidRPr="00F719B8">
          <w:rPr>
            <w:rFonts w:ascii="Times New Roman" w:hAnsi="Times New Roman" w:cs="Times New Roman"/>
            <w:rPrChange w:id="293" w:author="Jacob Wall" w:date="2014-11-23T21:04:00Z">
              <w:rPr>
                <w:rFonts w:ascii="Times New Roman" w:hAnsi="Times New Roman"/>
              </w:rPr>
            </w:rPrChange>
          </w:rPr>
          <w:t xml:space="preserve">will be </w:t>
        </w:r>
      </w:ins>
      <w:r w:rsidRPr="00F719B8">
        <w:rPr>
          <w:rFonts w:ascii="Times New Roman" w:hAnsi="Times New Roman" w:cs="Times New Roman"/>
          <w:rPrChange w:id="294" w:author="Jacob Wall" w:date="2014-11-23T21:04:00Z">
            <w:rPr>
              <w:rFonts w:ascii="Times New Roman" w:hAnsi="Times New Roman"/>
            </w:rPr>
          </w:rPrChange>
        </w:rPr>
        <w:t>made along the way</w:t>
      </w:r>
      <w:ins w:id="295" w:author="Lisa Wall" w:date="2014-11-23T20:20:00Z">
        <w:r w:rsidR="006C2179" w:rsidRPr="00F719B8">
          <w:rPr>
            <w:rFonts w:ascii="Times New Roman" w:hAnsi="Times New Roman" w:cs="Times New Roman"/>
            <w:rPrChange w:id="296" w:author="Jacob Wall" w:date="2014-11-23T21:04:00Z">
              <w:rPr>
                <w:rFonts w:ascii="Times New Roman" w:hAnsi="Times New Roman"/>
              </w:rPr>
            </w:rPrChange>
          </w:rPr>
          <w:t xml:space="preserve">.  </w:t>
        </w:r>
      </w:ins>
      <w:ins w:id="297" w:author="Lisa Wall" w:date="2014-11-23T20:21:00Z">
        <w:r w:rsidR="006C2179" w:rsidRPr="00F719B8">
          <w:rPr>
            <w:rFonts w:ascii="Times New Roman" w:hAnsi="Times New Roman" w:cs="Times New Roman"/>
            <w:rPrChange w:id="298" w:author="Jacob Wall" w:date="2014-11-23T21:04:00Z">
              <w:rPr>
                <w:rFonts w:ascii="Times New Roman" w:hAnsi="Times New Roman"/>
              </w:rPr>
            </w:rPrChange>
          </w:rPr>
          <w:t>In</w:t>
        </w:r>
      </w:ins>
      <w:r w:rsidRPr="00F719B8">
        <w:rPr>
          <w:rFonts w:ascii="Times New Roman" w:hAnsi="Times New Roman" w:cs="Times New Roman"/>
          <w:rPrChange w:id="299" w:author="Jacob Wall" w:date="2014-11-23T21:04:00Z">
            <w:rPr>
              <w:rFonts w:ascii="Times New Roman" w:hAnsi="Times New Roman"/>
            </w:rPr>
          </w:rPrChange>
        </w:rPr>
        <w:t xml:space="preserve"> the end</w:t>
      </w:r>
      <w:ins w:id="300" w:author="Lisa Wall" w:date="2014-11-23T20:21:00Z">
        <w:r w:rsidR="006C2179" w:rsidRPr="00F719B8">
          <w:rPr>
            <w:rFonts w:ascii="Times New Roman" w:hAnsi="Times New Roman" w:cs="Times New Roman"/>
            <w:rPrChange w:id="301" w:author="Jacob Wall" w:date="2014-11-23T21:04:00Z">
              <w:rPr>
                <w:rFonts w:ascii="Times New Roman" w:hAnsi="Times New Roman"/>
              </w:rPr>
            </w:rPrChange>
          </w:rPr>
          <w:t>,</w:t>
        </w:r>
      </w:ins>
      <w:r w:rsidRPr="00F719B8">
        <w:rPr>
          <w:rFonts w:ascii="Times New Roman" w:hAnsi="Times New Roman" w:cs="Times New Roman"/>
          <w:rPrChange w:id="302" w:author="Jacob Wall" w:date="2014-11-23T21:04:00Z">
            <w:rPr>
              <w:rFonts w:ascii="Times New Roman" w:hAnsi="Times New Roman"/>
            </w:rPr>
          </w:rPrChange>
        </w:rPr>
        <w:t xml:space="preserve"> the period of the late 19th and early 20th century positively influenced the United </w:t>
      </w:r>
      <w:ins w:id="303" w:author="Lisa Wall" w:date="2014-11-23T20:19:00Z">
        <w:r w:rsidR="006C2179" w:rsidRPr="00F719B8">
          <w:rPr>
            <w:rFonts w:ascii="Times New Roman" w:hAnsi="Times New Roman" w:cs="Times New Roman"/>
            <w:rPrChange w:id="304" w:author="Jacob Wall" w:date="2014-11-23T21:04:00Z">
              <w:rPr>
                <w:rFonts w:ascii="Times New Roman" w:hAnsi="Times New Roman"/>
              </w:rPr>
            </w:rPrChange>
          </w:rPr>
          <w:t>States,</w:t>
        </w:r>
      </w:ins>
      <w:r w:rsidRPr="00F719B8">
        <w:rPr>
          <w:rFonts w:ascii="Times New Roman" w:hAnsi="Times New Roman" w:cs="Times New Roman"/>
          <w:rPrChange w:id="305" w:author="Jacob Wall" w:date="2014-11-23T21:04:00Z">
            <w:rPr>
              <w:rFonts w:ascii="Times New Roman" w:hAnsi="Times New Roman"/>
            </w:rPr>
          </w:rPrChange>
        </w:rPr>
        <w:t xml:space="preserve"> as we know it today through more equal rights, innovation and an increased focus on health.</w:t>
      </w:r>
    </w:p>
    <w:p w14:paraId="65B2A872" w14:textId="6D3C43F0" w:rsidR="009B6DF2" w:rsidDel="00F719B8" w:rsidRDefault="009B6DF2" w:rsidP="009B6DF2">
      <w:pPr>
        <w:spacing w:line="480" w:lineRule="auto"/>
        <w:rPr>
          <w:ins w:id="306" w:author="Lisa Wall" w:date="2014-11-23T20:25:00Z"/>
          <w:del w:id="307" w:author="Jacob Wall" w:date="2014-11-23T21:04:00Z"/>
          <w:rFonts w:ascii="Times New Roman" w:hAnsi="Times New Roman"/>
        </w:rPr>
      </w:pPr>
    </w:p>
    <w:p w14:paraId="294E48BD" w14:textId="04F6F783" w:rsidR="006F3A4D" w:rsidDel="00F719B8" w:rsidRDefault="006F3A4D" w:rsidP="006F3A4D">
      <w:pPr>
        <w:rPr>
          <w:ins w:id="308" w:author="Lisa Wall" w:date="2014-11-23T20:26:00Z"/>
          <w:del w:id="309" w:author="Jacob Wall" w:date="2014-11-23T21:04:00Z"/>
        </w:rPr>
      </w:pPr>
      <w:ins w:id="310" w:author="Lisa Wall" w:date="2014-11-23T20:26:00Z">
        <w:del w:id="311" w:author="Jacob Wall" w:date="2014-11-23T21:04:00Z">
          <w:r w:rsidDel="00F719B8">
            <w:delText xml:space="preserve">Pilgrim, David “What was Jim Crow?” </w:delText>
          </w:r>
          <w:r w:rsidDel="00F719B8">
            <w:rPr>
              <w:i/>
            </w:rPr>
            <w:delText>Ferris State University.</w:delText>
          </w:r>
          <w:r w:rsidDel="00F719B8">
            <w:delText xml:space="preserve"> 2012.  Last accessed </w:delText>
          </w:r>
        </w:del>
      </w:ins>
    </w:p>
    <w:p w14:paraId="3B494836" w14:textId="5AECAEB1" w:rsidR="006F3A4D" w:rsidDel="00F719B8" w:rsidRDefault="006F3A4D" w:rsidP="006F3A4D">
      <w:pPr>
        <w:rPr>
          <w:ins w:id="312" w:author="Lisa Wall" w:date="2014-11-23T20:26:00Z"/>
          <w:del w:id="313" w:author="Jacob Wall" w:date="2014-11-23T21:01:00Z"/>
        </w:rPr>
      </w:pPr>
      <w:ins w:id="314" w:author="Lisa Wall" w:date="2014-11-23T20:26:00Z">
        <w:del w:id="315" w:author="Jacob Wall" w:date="2014-11-23T21:04:00Z">
          <w:r w:rsidDel="00F719B8">
            <w:fldChar w:fldCharType="begin"/>
          </w:r>
          <w:r w:rsidDel="00F719B8">
            <w:delInstrText xml:space="preserve"> HYPERLINK "</w:delInstrText>
          </w:r>
          <w:r w:rsidRPr="00B72600" w:rsidDel="00F719B8">
            <w:delInstrText>http://www.ferris.edu/Jimcrow/what.htm</w:delInstrText>
          </w:r>
          <w:r w:rsidDel="00F719B8">
            <w:delInstrText xml:space="preserve">" </w:delInstrText>
          </w:r>
          <w:r w:rsidDel="00F719B8">
            <w:fldChar w:fldCharType="separate"/>
          </w:r>
          <w:r w:rsidRPr="00007CAF" w:rsidDel="00F719B8">
            <w:rPr>
              <w:rStyle w:val="Hyperlink"/>
            </w:rPr>
            <w:delText>http://www.ferris.edu/Jimcrow/what.</w:delText>
          </w:r>
          <w:r w:rsidRPr="00007CAF" w:rsidDel="00F719B8">
            <w:rPr>
              <w:rStyle w:val="Hyperlink"/>
            </w:rPr>
            <w:delText>h</w:delText>
          </w:r>
          <w:r w:rsidRPr="00007CAF" w:rsidDel="00F719B8">
            <w:rPr>
              <w:rStyle w:val="Hyperlink"/>
            </w:rPr>
            <w:delText>tm</w:delText>
          </w:r>
          <w:r w:rsidDel="00F719B8">
            <w:fldChar w:fldCharType="end"/>
          </w:r>
        </w:del>
      </w:ins>
    </w:p>
    <w:p w14:paraId="4D27B0FF" w14:textId="77777777" w:rsidR="00F719B8" w:rsidRPr="009B6DF2" w:rsidRDefault="00F719B8" w:rsidP="00F719B8">
      <w:pPr>
        <w:spacing w:line="480" w:lineRule="auto"/>
        <w:rPr>
          <w:rFonts w:ascii="Times New Roman" w:hAnsi="Times New Roman"/>
        </w:rPr>
        <w:pPrChange w:id="316" w:author="Jacob Wall" w:date="2014-11-23T21:04:00Z">
          <w:pPr>
            <w:spacing w:line="480" w:lineRule="auto"/>
          </w:pPr>
        </w:pPrChange>
      </w:pPr>
    </w:p>
    <w:sectPr w:rsidR="00F719B8" w:rsidRPr="009B6DF2" w:rsidSect="00A979F3">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BB872D" w14:textId="77777777" w:rsidR="008213F2" w:rsidRDefault="008213F2" w:rsidP="009B6DF2">
      <w:r>
        <w:separator/>
      </w:r>
    </w:p>
  </w:endnote>
  <w:endnote w:type="continuationSeparator" w:id="0">
    <w:p w14:paraId="204DBBB8" w14:textId="77777777" w:rsidR="008213F2" w:rsidRDefault="008213F2" w:rsidP="009B6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F50112" w14:textId="77777777" w:rsidR="008213F2" w:rsidRDefault="008213F2" w:rsidP="009B6DF2">
      <w:r>
        <w:separator/>
      </w:r>
    </w:p>
  </w:footnote>
  <w:footnote w:type="continuationSeparator" w:id="0">
    <w:p w14:paraId="763CDB95" w14:textId="77777777" w:rsidR="008213F2" w:rsidRDefault="008213F2" w:rsidP="009B6DF2">
      <w:r>
        <w:continuationSeparator/>
      </w:r>
    </w:p>
  </w:footnote>
  <w:footnote w:id="1">
    <w:p w14:paraId="3E98842A" w14:textId="77777777" w:rsidR="008213F2" w:rsidRPr="00B96FD9" w:rsidRDefault="008213F2" w:rsidP="009B6DF2">
      <w:pPr>
        <w:rPr>
          <w:rFonts w:ascii="Times New Roman" w:eastAsia="Times New Roman" w:hAnsi="Times New Roman" w:cs="Times New Roman"/>
        </w:rPr>
      </w:pPr>
      <w:r w:rsidRPr="00B96FD9">
        <w:rPr>
          <w:rStyle w:val="FootnoteReference"/>
          <w:rFonts w:ascii="Times New Roman" w:hAnsi="Times New Roman" w:cs="Times New Roman"/>
        </w:rPr>
        <w:footnoteRef/>
      </w:r>
      <w:r w:rsidRPr="00B96FD9">
        <w:rPr>
          <w:rFonts w:ascii="Times New Roman" w:hAnsi="Times New Roman" w:cs="Times New Roman"/>
        </w:rPr>
        <w:t xml:space="preserve"> </w:t>
      </w:r>
      <w:r w:rsidRPr="00B96FD9">
        <w:rPr>
          <w:rFonts w:ascii="Times New Roman" w:eastAsia="Times New Roman" w:hAnsi="Times New Roman" w:cs="Times New Roman"/>
          <w:color w:val="333333"/>
          <w:shd w:val="clear" w:color="auto" w:fill="FFFFFF"/>
        </w:rPr>
        <w:t>J. David Hacker. "A Census-Based Count of the Civil War Dead." </w:t>
      </w:r>
      <w:r w:rsidRPr="00B96FD9">
        <w:rPr>
          <w:rFonts w:ascii="Times New Roman" w:eastAsia="Times New Roman" w:hAnsi="Times New Roman" w:cs="Times New Roman"/>
          <w:i/>
          <w:iCs/>
          <w:color w:val="333333"/>
          <w:shd w:val="clear" w:color="auto" w:fill="FFFFFF"/>
        </w:rPr>
        <w:t>Civil War History</w:t>
      </w:r>
      <w:r w:rsidRPr="00B96FD9">
        <w:rPr>
          <w:rFonts w:ascii="Times New Roman" w:eastAsia="Times New Roman" w:hAnsi="Times New Roman" w:cs="Times New Roman"/>
          <w:color w:val="333333"/>
          <w:shd w:val="clear" w:color="auto" w:fill="FFFFFF"/>
        </w:rPr>
        <w:t> 57, no. 4 (2011): 307-348. http://muse.jhu.edu/ (accessed October 6, 2014).</w:t>
      </w:r>
    </w:p>
    <w:p w14:paraId="7C131280" w14:textId="77777777" w:rsidR="008213F2" w:rsidRPr="00B96FD9" w:rsidRDefault="008213F2">
      <w:pPr>
        <w:pStyle w:val="FootnoteText"/>
        <w:rPr>
          <w:rFonts w:ascii="Times New Roman" w:hAnsi="Times New Roman" w:cs="Times New Roman"/>
        </w:rPr>
      </w:pPr>
    </w:p>
  </w:footnote>
  <w:footnote w:id="2">
    <w:p w14:paraId="71D72542" w14:textId="324487EA" w:rsidR="00F719B8" w:rsidRPr="00F719B8" w:rsidRDefault="00F719B8" w:rsidP="00F719B8">
      <w:pPr>
        <w:rPr>
          <w:rFonts w:ascii="Times New Roman" w:eastAsia="Times New Roman" w:hAnsi="Times New Roman" w:cs="Times New Roman"/>
          <w:rPrChange w:id="95" w:author="Jacob Wall" w:date="2014-11-23T21:04:00Z">
            <w:rPr/>
          </w:rPrChange>
        </w:rPr>
        <w:pPrChange w:id="96" w:author="Jacob Wall" w:date="2014-11-23T21:03:00Z">
          <w:pPr>
            <w:pStyle w:val="FootnoteText"/>
          </w:pPr>
        </w:pPrChange>
      </w:pPr>
      <w:ins w:id="97" w:author="Jacob Wall" w:date="2014-11-23T21:03:00Z">
        <w:r w:rsidRPr="00F719B8">
          <w:rPr>
            <w:rStyle w:val="FootnoteReference"/>
            <w:rFonts w:ascii="Times New Roman" w:hAnsi="Times New Roman" w:cs="Times New Roman"/>
            <w:rPrChange w:id="98" w:author="Jacob Wall" w:date="2014-11-23T21:04:00Z">
              <w:rPr>
                <w:rStyle w:val="FootnoteReference"/>
              </w:rPr>
            </w:rPrChange>
          </w:rPr>
          <w:footnoteRef/>
        </w:r>
        <w:r w:rsidRPr="00F719B8">
          <w:rPr>
            <w:rFonts w:ascii="Times New Roman" w:hAnsi="Times New Roman" w:cs="Times New Roman"/>
            <w:rPrChange w:id="99" w:author="Jacob Wall" w:date="2014-11-23T21:04:00Z">
              <w:rPr/>
            </w:rPrChange>
          </w:rPr>
          <w:t xml:space="preserve"> </w:t>
        </w:r>
        <w:r w:rsidRPr="00F719B8">
          <w:rPr>
            <w:rFonts w:ascii="Times New Roman" w:eastAsia="Times New Roman" w:hAnsi="Times New Roman" w:cs="Times New Roman"/>
            <w:color w:val="000000"/>
            <w:shd w:val="clear" w:color="auto" w:fill="FFFFFF"/>
            <w:rPrChange w:id="100" w:author="Jacob Wall" w:date="2014-11-23T21:04:00Z">
              <w:rPr>
                <w:rFonts w:ascii="Arial" w:eastAsia="Times New Roman" w:hAnsi="Arial" w:cs="Arial"/>
                <w:color w:val="000000"/>
                <w:sz w:val="18"/>
                <w:szCs w:val="18"/>
                <w:shd w:val="clear" w:color="auto" w:fill="FFFFFF"/>
              </w:rPr>
            </w:rPrChange>
          </w:rPr>
          <w:t xml:space="preserve">Pilgrim, David, Dr. "What Was Jim Crow?" What was Jim </w:t>
        </w:r>
        <w:proofErr w:type="gramStart"/>
        <w:r w:rsidRPr="00F719B8">
          <w:rPr>
            <w:rFonts w:ascii="Times New Roman" w:eastAsia="Times New Roman" w:hAnsi="Times New Roman" w:cs="Times New Roman"/>
            <w:color w:val="000000"/>
            <w:shd w:val="clear" w:color="auto" w:fill="FFFFFF"/>
            <w:rPrChange w:id="101" w:author="Jacob Wall" w:date="2014-11-23T21:04:00Z">
              <w:rPr>
                <w:rFonts w:ascii="Arial" w:eastAsia="Times New Roman" w:hAnsi="Arial" w:cs="Arial"/>
                <w:color w:val="000000"/>
                <w:sz w:val="18"/>
                <w:szCs w:val="18"/>
                <w:shd w:val="clear" w:color="auto" w:fill="FFFFFF"/>
              </w:rPr>
            </w:rPrChange>
          </w:rPr>
          <w:t>Crow.</w:t>
        </w:r>
        <w:proofErr w:type="gramEnd"/>
        <w:r w:rsidRPr="00F719B8">
          <w:rPr>
            <w:rFonts w:ascii="Times New Roman" w:eastAsia="Times New Roman" w:hAnsi="Times New Roman" w:cs="Times New Roman"/>
            <w:color w:val="000000"/>
            <w:shd w:val="clear" w:color="auto" w:fill="FFFFFF"/>
            <w:rPrChange w:id="102" w:author="Jacob Wall" w:date="2014-11-23T21:04:00Z">
              <w:rPr>
                <w:rFonts w:ascii="Arial" w:eastAsia="Times New Roman" w:hAnsi="Arial" w:cs="Arial"/>
                <w:color w:val="000000"/>
                <w:sz w:val="18"/>
                <w:szCs w:val="18"/>
                <w:shd w:val="clear" w:color="auto" w:fill="FFFFFF"/>
              </w:rPr>
            </w:rPrChange>
          </w:rPr>
          <w:t xml:space="preserve"> Last modified </w:t>
        </w:r>
        <w:r w:rsidRPr="00F719B8">
          <w:rPr>
            <w:rFonts w:ascii="Times New Roman" w:eastAsia="Times New Roman" w:hAnsi="Times New Roman" w:cs="Times New Roman"/>
            <w:color w:val="000000"/>
            <w:rPrChange w:id="103" w:author="Jacob Wall" w:date="2014-11-23T21:04:00Z">
              <w:rPr>
                <w:rFonts w:ascii="Arial" w:eastAsia="Times New Roman" w:hAnsi="Arial" w:cs="Arial"/>
                <w:color w:val="000000"/>
                <w:sz w:val="18"/>
                <w:szCs w:val="18"/>
              </w:rPr>
            </w:rPrChange>
          </w:rPr>
          <w:br/>
        </w:r>
        <w:proofErr w:type="gramStart"/>
        <w:r w:rsidRPr="00F719B8">
          <w:rPr>
            <w:rFonts w:ascii="Times New Roman" w:eastAsia="Times New Roman" w:hAnsi="Times New Roman" w:cs="Times New Roman"/>
            <w:color w:val="000000"/>
            <w:shd w:val="clear" w:color="auto" w:fill="FFFFFF"/>
            <w:rPrChange w:id="104" w:author="Jacob Wall" w:date="2014-11-23T21:04:00Z">
              <w:rPr>
                <w:rFonts w:ascii="Arial" w:eastAsia="Times New Roman" w:hAnsi="Arial" w:cs="Arial"/>
                <w:color w:val="000000"/>
                <w:sz w:val="18"/>
                <w:szCs w:val="18"/>
                <w:shd w:val="clear" w:color="auto" w:fill="FFFFFF"/>
              </w:rPr>
            </w:rPrChange>
          </w:rPr>
          <w:t>     December</w:t>
        </w:r>
        <w:proofErr w:type="gramEnd"/>
        <w:r w:rsidRPr="00F719B8">
          <w:rPr>
            <w:rFonts w:ascii="Times New Roman" w:eastAsia="Times New Roman" w:hAnsi="Times New Roman" w:cs="Times New Roman"/>
            <w:color w:val="000000"/>
            <w:shd w:val="clear" w:color="auto" w:fill="FFFFFF"/>
            <w:rPrChange w:id="105" w:author="Jacob Wall" w:date="2014-11-23T21:04:00Z">
              <w:rPr>
                <w:rFonts w:ascii="Arial" w:eastAsia="Times New Roman" w:hAnsi="Arial" w:cs="Arial"/>
                <w:color w:val="000000"/>
                <w:sz w:val="18"/>
                <w:szCs w:val="18"/>
                <w:shd w:val="clear" w:color="auto" w:fill="FFFFFF"/>
              </w:rPr>
            </w:rPrChange>
          </w:rPr>
          <w:t xml:space="preserve"> 2000. Accessed November 22, 2014. http://www.ferris.edu/Jimcrow/ </w:t>
        </w:r>
        <w:r w:rsidRPr="00F719B8">
          <w:rPr>
            <w:rFonts w:ascii="Times New Roman" w:eastAsia="Times New Roman" w:hAnsi="Times New Roman" w:cs="Times New Roman"/>
            <w:color w:val="000000"/>
            <w:rPrChange w:id="106" w:author="Jacob Wall" w:date="2014-11-23T21:04:00Z">
              <w:rPr>
                <w:rFonts w:ascii="Arial" w:eastAsia="Times New Roman" w:hAnsi="Arial" w:cs="Arial"/>
                <w:color w:val="000000"/>
                <w:sz w:val="18"/>
                <w:szCs w:val="18"/>
              </w:rPr>
            </w:rPrChange>
          </w:rPr>
          <w:br/>
        </w:r>
        <w:proofErr w:type="gramStart"/>
        <w:r w:rsidRPr="00F719B8">
          <w:rPr>
            <w:rFonts w:ascii="Times New Roman" w:eastAsia="Times New Roman" w:hAnsi="Times New Roman" w:cs="Times New Roman"/>
            <w:color w:val="000000"/>
            <w:shd w:val="clear" w:color="auto" w:fill="FFFFFF"/>
            <w:rPrChange w:id="107" w:author="Jacob Wall" w:date="2014-11-23T21:04:00Z">
              <w:rPr>
                <w:rFonts w:ascii="Arial" w:eastAsia="Times New Roman" w:hAnsi="Arial" w:cs="Arial"/>
                <w:color w:val="000000"/>
                <w:sz w:val="18"/>
                <w:szCs w:val="18"/>
                <w:shd w:val="clear" w:color="auto" w:fill="FFFFFF"/>
              </w:rPr>
            </w:rPrChange>
          </w:rPr>
          <w:t>     what.htm</w:t>
        </w:r>
        <w:proofErr w:type="gramEnd"/>
        <w:r w:rsidRPr="00F719B8">
          <w:rPr>
            <w:rFonts w:ascii="Times New Roman" w:eastAsia="Times New Roman" w:hAnsi="Times New Roman" w:cs="Times New Roman"/>
            <w:color w:val="000000"/>
            <w:shd w:val="clear" w:color="auto" w:fill="FFFFFF"/>
            <w:rPrChange w:id="108" w:author="Jacob Wall" w:date="2014-11-23T21:04:00Z">
              <w:rPr>
                <w:rFonts w:ascii="Arial" w:eastAsia="Times New Roman" w:hAnsi="Arial" w:cs="Arial"/>
                <w:color w:val="000000"/>
                <w:sz w:val="18"/>
                <w:szCs w:val="18"/>
                <w:shd w:val="clear" w:color="auto" w:fill="FFFFFF"/>
              </w:rPr>
            </w:rPrChange>
          </w:rPr>
          <w:t>. </w:t>
        </w:r>
      </w:ins>
    </w:p>
  </w:footnote>
  <w:footnote w:id="3">
    <w:p w14:paraId="02B9B123" w14:textId="77777777" w:rsidR="008213F2" w:rsidRPr="00B96FD9" w:rsidRDefault="008213F2" w:rsidP="009B6DF2">
      <w:pPr>
        <w:rPr>
          <w:rFonts w:ascii="Times New Roman" w:eastAsia="Times New Roman" w:hAnsi="Times New Roman" w:cs="Times New Roman"/>
        </w:rPr>
      </w:pPr>
      <w:r w:rsidRPr="00B96FD9">
        <w:rPr>
          <w:rStyle w:val="FootnoteReference"/>
          <w:rFonts w:ascii="Times New Roman" w:hAnsi="Times New Roman" w:cs="Times New Roman"/>
        </w:rPr>
        <w:footnoteRef/>
      </w:r>
      <w:r w:rsidRPr="00B96FD9">
        <w:rPr>
          <w:rFonts w:ascii="Times New Roman" w:hAnsi="Times New Roman" w:cs="Times New Roman"/>
        </w:rPr>
        <w:t xml:space="preserve"> </w:t>
      </w:r>
      <w:proofErr w:type="gramStart"/>
      <w:r w:rsidRPr="00B96FD9">
        <w:rPr>
          <w:rFonts w:ascii="Times New Roman" w:eastAsia="Times New Roman" w:hAnsi="Times New Roman" w:cs="Times New Roman"/>
          <w:color w:val="000000"/>
          <w:shd w:val="clear" w:color="auto" w:fill="FFFFFF"/>
        </w:rPr>
        <w:t>National Park Service.</w:t>
      </w:r>
      <w:proofErr w:type="gramEnd"/>
      <w:r w:rsidRPr="00B96FD9">
        <w:rPr>
          <w:rFonts w:ascii="Times New Roman" w:eastAsia="Times New Roman" w:hAnsi="Times New Roman" w:cs="Times New Roman"/>
          <w:color w:val="000000"/>
          <w:shd w:val="clear" w:color="auto" w:fill="FFFFFF"/>
        </w:rPr>
        <w:t xml:space="preserve"> "Jim Crow Laws." Martin Luther King Jr. Accessed October </w:t>
      </w:r>
      <w:r w:rsidRPr="00B96FD9">
        <w:rPr>
          <w:rFonts w:ascii="Times New Roman" w:eastAsia="Times New Roman" w:hAnsi="Times New Roman" w:cs="Times New Roman"/>
          <w:color w:val="000000"/>
        </w:rPr>
        <w:br/>
      </w:r>
      <w:proofErr w:type="gramStart"/>
      <w:r w:rsidRPr="00B96FD9">
        <w:rPr>
          <w:rFonts w:ascii="Times New Roman" w:eastAsia="Times New Roman" w:hAnsi="Times New Roman" w:cs="Times New Roman"/>
          <w:color w:val="000000"/>
          <w:shd w:val="clear" w:color="auto" w:fill="FFFFFF"/>
        </w:rPr>
        <w:t>     5</w:t>
      </w:r>
      <w:proofErr w:type="gramEnd"/>
      <w:r w:rsidRPr="00B96FD9">
        <w:rPr>
          <w:rFonts w:ascii="Times New Roman" w:eastAsia="Times New Roman" w:hAnsi="Times New Roman" w:cs="Times New Roman"/>
          <w:color w:val="000000"/>
          <w:shd w:val="clear" w:color="auto" w:fill="FFFFFF"/>
        </w:rPr>
        <w:t>, 2014. http://www.nps.gov/malu/forteachers/jim_crow_laws.htm. </w:t>
      </w:r>
    </w:p>
    <w:p w14:paraId="28CD5047" w14:textId="77777777" w:rsidR="008213F2" w:rsidRPr="00B96FD9" w:rsidRDefault="008213F2">
      <w:pPr>
        <w:pStyle w:val="FootnoteText"/>
        <w:rPr>
          <w:rFonts w:ascii="Times New Roman" w:hAnsi="Times New Roman" w:cs="Times New Roman"/>
        </w:rPr>
      </w:pPr>
    </w:p>
  </w:footnote>
  <w:footnote w:id="4">
    <w:p w14:paraId="678D6EFD" w14:textId="77777777" w:rsidR="008213F2" w:rsidRPr="00646DF8" w:rsidRDefault="008213F2">
      <w:pPr>
        <w:pStyle w:val="FootnoteText"/>
        <w:rPr>
          <w:rFonts w:ascii="Times New Roman" w:hAnsi="Times New Roman" w:cs="Times New Roman"/>
          <w:rPrChange w:id="165" w:author="Jacob Wall" w:date="2014-11-23T21:34:00Z">
            <w:rPr>
              <w:rFonts w:ascii="Times New Roman" w:hAnsi="Times New Roman" w:cs="Times New Roman"/>
            </w:rPr>
          </w:rPrChange>
        </w:rPr>
      </w:pPr>
      <w:r w:rsidRPr="00646DF8">
        <w:rPr>
          <w:rStyle w:val="FootnoteReference"/>
          <w:rFonts w:ascii="Times New Roman" w:hAnsi="Times New Roman" w:cs="Times New Roman"/>
          <w:rPrChange w:id="166" w:author="Jacob Wall" w:date="2014-11-23T21:34:00Z">
            <w:rPr>
              <w:rStyle w:val="FootnoteReference"/>
              <w:rFonts w:ascii="Times New Roman" w:hAnsi="Times New Roman" w:cs="Times New Roman"/>
            </w:rPr>
          </w:rPrChange>
        </w:rPr>
        <w:footnoteRef/>
      </w:r>
      <w:r w:rsidRPr="00646DF8">
        <w:rPr>
          <w:rFonts w:ascii="Times New Roman" w:hAnsi="Times New Roman" w:cs="Times New Roman"/>
          <w:rPrChange w:id="167" w:author="Jacob Wall" w:date="2014-11-23T21:34:00Z">
            <w:rPr>
              <w:rFonts w:ascii="Times New Roman" w:hAnsi="Times New Roman" w:cs="Times New Roman"/>
            </w:rPr>
          </w:rPrChange>
        </w:rPr>
        <w:t xml:space="preserve"> Roark, James L.; Johnson, Michael P.; Cohen, Patricia Cline; Stage, Sarah; Hartmann, Susan M. (2013-08-16). The American Promise: A Concise History, Volume 2 (Page 477). </w:t>
      </w:r>
      <w:proofErr w:type="gramStart"/>
      <w:r w:rsidRPr="00646DF8">
        <w:rPr>
          <w:rFonts w:ascii="Times New Roman" w:hAnsi="Times New Roman" w:cs="Times New Roman"/>
          <w:rPrChange w:id="168" w:author="Jacob Wall" w:date="2014-11-23T21:34:00Z">
            <w:rPr>
              <w:rFonts w:ascii="Times New Roman" w:hAnsi="Times New Roman" w:cs="Times New Roman"/>
            </w:rPr>
          </w:rPrChange>
        </w:rPr>
        <w:t>Bedford/St. Martin's.</w:t>
      </w:r>
      <w:proofErr w:type="gramEnd"/>
      <w:r w:rsidRPr="00646DF8">
        <w:rPr>
          <w:rFonts w:ascii="Times New Roman" w:hAnsi="Times New Roman" w:cs="Times New Roman"/>
          <w:rPrChange w:id="169" w:author="Jacob Wall" w:date="2014-11-23T21:34:00Z">
            <w:rPr>
              <w:rFonts w:ascii="Times New Roman" w:hAnsi="Times New Roman" w:cs="Times New Roman"/>
            </w:rPr>
          </w:rPrChange>
        </w:rPr>
        <w:t xml:space="preserve"> Kindle Edition.</w:t>
      </w:r>
    </w:p>
  </w:footnote>
  <w:footnote w:id="5">
    <w:p w14:paraId="4F9343D5" w14:textId="377A423A" w:rsidR="00646DF8" w:rsidRPr="00646DF8" w:rsidRDefault="00646DF8" w:rsidP="00646DF8">
      <w:pPr>
        <w:rPr>
          <w:ins w:id="198" w:author="Jacob Wall" w:date="2014-11-23T21:34:00Z"/>
          <w:rFonts w:ascii="Times New Roman" w:eastAsia="Times New Roman" w:hAnsi="Times New Roman" w:cs="Times New Roman"/>
          <w:rPrChange w:id="199" w:author="Jacob Wall" w:date="2014-11-23T21:34:00Z">
            <w:rPr>
              <w:ins w:id="200" w:author="Jacob Wall" w:date="2014-11-23T21:34:00Z"/>
              <w:rFonts w:ascii="Times" w:eastAsia="Times New Roman" w:hAnsi="Times" w:cs="Times New Roman"/>
              <w:sz w:val="20"/>
              <w:szCs w:val="20"/>
            </w:rPr>
          </w:rPrChange>
        </w:rPr>
      </w:pPr>
      <w:ins w:id="201" w:author="Jacob Wall" w:date="2014-11-23T21:34:00Z">
        <w:r w:rsidRPr="00646DF8">
          <w:rPr>
            <w:rStyle w:val="FootnoteReference"/>
            <w:rFonts w:ascii="Times New Roman" w:hAnsi="Times New Roman" w:cs="Times New Roman"/>
            <w:rPrChange w:id="202" w:author="Jacob Wall" w:date="2014-11-23T21:34:00Z">
              <w:rPr>
                <w:rStyle w:val="FootnoteReference"/>
              </w:rPr>
            </w:rPrChange>
          </w:rPr>
          <w:footnoteRef/>
        </w:r>
        <w:r w:rsidRPr="00646DF8">
          <w:rPr>
            <w:rFonts w:ascii="Times New Roman" w:hAnsi="Times New Roman" w:cs="Times New Roman"/>
            <w:rPrChange w:id="203" w:author="Jacob Wall" w:date="2014-11-23T21:34:00Z">
              <w:rPr/>
            </w:rPrChange>
          </w:rPr>
          <w:t xml:space="preserve"> </w:t>
        </w:r>
        <w:r w:rsidRPr="00646DF8">
          <w:rPr>
            <w:rFonts w:ascii="Times New Roman" w:eastAsia="Times New Roman" w:hAnsi="Times New Roman" w:cs="Times New Roman"/>
            <w:color w:val="333333"/>
            <w:shd w:val="clear" w:color="auto" w:fill="FFFFFF"/>
            <w:rPrChange w:id="204" w:author="Jacob Wall" w:date="2014-11-23T21:34:00Z">
              <w:rPr>
                <w:rFonts w:ascii="Arial" w:eastAsia="Times New Roman" w:hAnsi="Arial" w:cs="Arial"/>
                <w:color w:val="333333"/>
                <w:sz w:val="18"/>
                <w:szCs w:val="18"/>
                <w:shd w:val="clear" w:color="auto" w:fill="FFFFFF"/>
              </w:rPr>
            </w:rPrChange>
          </w:rPr>
          <w:t xml:space="preserve">John </w:t>
        </w:r>
        <w:proofErr w:type="spellStart"/>
        <w:r w:rsidRPr="00646DF8">
          <w:rPr>
            <w:rFonts w:ascii="Times New Roman" w:eastAsia="Times New Roman" w:hAnsi="Times New Roman" w:cs="Times New Roman"/>
            <w:color w:val="333333"/>
            <w:shd w:val="clear" w:color="auto" w:fill="FFFFFF"/>
            <w:rPrChange w:id="205" w:author="Jacob Wall" w:date="2014-11-23T21:34:00Z">
              <w:rPr>
                <w:rFonts w:ascii="Arial" w:eastAsia="Times New Roman" w:hAnsi="Arial" w:cs="Arial"/>
                <w:color w:val="333333"/>
                <w:sz w:val="18"/>
                <w:szCs w:val="18"/>
                <w:shd w:val="clear" w:color="auto" w:fill="FFFFFF"/>
              </w:rPr>
            </w:rPrChange>
          </w:rPr>
          <w:t>Hollitz</w:t>
        </w:r>
        <w:proofErr w:type="spellEnd"/>
        <w:r w:rsidRPr="00646DF8">
          <w:rPr>
            <w:rFonts w:ascii="Times New Roman" w:eastAsia="Times New Roman" w:hAnsi="Times New Roman" w:cs="Times New Roman"/>
            <w:color w:val="333333"/>
            <w:shd w:val="clear" w:color="auto" w:fill="FFFFFF"/>
            <w:rPrChange w:id="206" w:author="Jacob Wall" w:date="2014-11-23T21:34:00Z">
              <w:rPr>
                <w:rFonts w:ascii="Arial" w:eastAsia="Times New Roman" w:hAnsi="Arial" w:cs="Arial"/>
                <w:color w:val="333333"/>
                <w:sz w:val="18"/>
                <w:szCs w:val="18"/>
                <w:shd w:val="clear" w:color="auto" w:fill="FFFFFF"/>
              </w:rPr>
            </w:rPrChange>
          </w:rPr>
          <w:t>, comp</w:t>
        </w:r>
        <w:proofErr w:type="gramStart"/>
        <w:r w:rsidRPr="00646DF8">
          <w:rPr>
            <w:rFonts w:ascii="Times New Roman" w:eastAsia="Times New Roman" w:hAnsi="Times New Roman" w:cs="Times New Roman"/>
            <w:color w:val="333333"/>
            <w:shd w:val="clear" w:color="auto" w:fill="FFFFFF"/>
            <w:rPrChange w:id="207" w:author="Jacob Wall" w:date="2014-11-23T21:34:00Z">
              <w:rPr>
                <w:rFonts w:ascii="Arial" w:eastAsia="Times New Roman" w:hAnsi="Arial" w:cs="Arial"/>
                <w:color w:val="333333"/>
                <w:sz w:val="18"/>
                <w:szCs w:val="18"/>
                <w:shd w:val="clear" w:color="auto" w:fill="FFFFFF"/>
              </w:rPr>
            </w:rPrChange>
          </w:rPr>
          <w:t>.,</w:t>
        </w:r>
        <w:proofErr w:type="gramEnd"/>
        <w:r w:rsidRPr="00646DF8">
          <w:rPr>
            <w:rFonts w:ascii="Times New Roman" w:eastAsia="Times New Roman" w:hAnsi="Times New Roman" w:cs="Times New Roman"/>
            <w:color w:val="333333"/>
            <w:shd w:val="clear" w:color="auto" w:fill="FFFFFF"/>
            <w:rPrChange w:id="208" w:author="Jacob Wall" w:date="2014-11-23T21:34:00Z">
              <w:rPr>
                <w:rFonts w:ascii="Arial" w:eastAsia="Times New Roman" w:hAnsi="Arial" w:cs="Arial"/>
                <w:color w:val="333333"/>
                <w:sz w:val="18"/>
                <w:szCs w:val="18"/>
                <w:shd w:val="clear" w:color="auto" w:fill="FFFFFF"/>
              </w:rPr>
            </w:rPrChange>
          </w:rPr>
          <w:t> </w:t>
        </w:r>
        <w:r w:rsidRPr="00646DF8">
          <w:rPr>
            <w:rFonts w:ascii="Times New Roman" w:eastAsia="Times New Roman" w:hAnsi="Times New Roman" w:cs="Times New Roman"/>
            <w:i/>
            <w:iCs/>
            <w:color w:val="333333"/>
            <w:shd w:val="clear" w:color="auto" w:fill="FFFFFF"/>
            <w:rPrChange w:id="209" w:author="Jacob Wall" w:date="2014-11-23T21:34:00Z">
              <w:rPr>
                <w:rFonts w:ascii="Arial" w:eastAsia="Times New Roman" w:hAnsi="Arial" w:cs="Arial"/>
                <w:i/>
                <w:iCs/>
                <w:color w:val="333333"/>
                <w:sz w:val="18"/>
                <w:szCs w:val="18"/>
                <w:shd w:val="clear" w:color="auto" w:fill="FFFFFF"/>
              </w:rPr>
            </w:rPrChange>
          </w:rPr>
          <w:t>Thinking Through the Past: A Critical Thinking Approach to U.S. History</w:t>
        </w:r>
        <w:r w:rsidRPr="00646DF8">
          <w:rPr>
            <w:rFonts w:ascii="Times New Roman" w:eastAsia="Times New Roman" w:hAnsi="Times New Roman" w:cs="Times New Roman"/>
            <w:color w:val="333333"/>
            <w:shd w:val="clear" w:color="auto" w:fill="FFFFFF"/>
            <w:rPrChange w:id="210" w:author="Jacob Wall" w:date="2014-11-23T21:34:00Z">
              <w:rPr>
                <w:rFonts w:ascii="Arial" w:eastAsia="Times New Roman" w:hAnsi="Arial" w:cs="Arial"/>
                <w:color w:val="333333"/>
                <w:sz w:val="18"/>
                <w:szCs w:val="18"/>
                <w:shd w:val="clear" w:color="auto" w:fill="FFFFFF"/>
              </w:rPr>
            </w:rPrChange>
          </w:rPr>
          <w:t xml:space="preserve"> (Stamford, CT: </w:t>
        </w:r>
        <w:proofErr w:type="spellStart"/>
        <w:r w:rsidRPr="00646DF8">
          <w:rPr>
            <w:rFonts w:ascii="Times New Roman" w:eastAsia="Times New Roman" w:hAnsi="Times New Roman" w:cs="Times New Roman"/>
            <w:color w:val="333333"/>
            <w:shd w:val="clear" w:color="auto" w:fill="FFFFFF"/>
            <w:rPrChange w:id="211" w:author="Jacob Wall" w:date="2014-11-23T21:34:00Z">
              <w:rPr>
                <w:rFonts w:ascii="Arial" w:eastAsia="Times New Roman" w:hAnsi="Arial" w:cs="Arial"/>
                <w:color w:val="333333"/>
                <w:sz w:val="18"/>
                <w:szCs w:val="18"/>
                <w:shd w:val="clear" w:color="auto" w:fill="FFFFFF"/>
              </w:rPr>
            </w:rPrChange>
          </w:rPr>
          <w:t>Cengage</w:t>
        </w:r>
        <w:proofErr w:type="spellEnd"/>
        <w:r w:rsidRPr="00646DF8">
          <w:rPr>
            <w:rFonts w:ascii="Times New Roman" w:eastAsia="Times New Roman" w:hAnsi="Times New Roman" w:cs="Times New Roman"/>
            <w:color w:val="333333"/>
            <w:shd w:val="clear" w:color="auto" w:fill="FFFFFF"/>
            <w:rPrChange w:id="212" w:author="Jacob Wall" w:date="2014-11-23T21:34:00Z">
              <w:rPr>
                <w:rFonts w:ascii="Arial" w:eastAsia="Times New Roman" w:hAnsi="Arial" w:cs="Arial"/>
                <w:color w:val="333333"/>
                <w:sz w:val="18"/>
                <w:szCs w:val="18"/>
                <w:shd w:val="clear" w:color="auto" w:fill="FFFFFF"/>
              </w:rPr>
            </w:rPrChange>
          </w:rPr>
          <w:t xml:space="preserve"> Learning, 2014), Page 41.</w:t>
        </w:r>
      </w:ins>
    </w:p>
    <w:p w14:paraId="50D53EF1" w14:textId="6C49CE64" w:rsidR="00646DF8" w:rsidRDefault="00646DF8">
      <w:pPr>
        <w:pStyle w:val="FootnoteText"/>
      </w:pPr>
    </w:p>
  </w:footnote>
  <w:footnote w:id="6">
    <w:p w14:paraId="37E7BD6C" w14:textId="77777777" w:rsidR="008213F2" w:rsidRPr="00B96FD9" w:rsidRDefault="008213F2" w:rsidP="00B96FD9">
      <w:pPr>
        <w:rPr>
          <w:rFonts w:ascii="Times New Roman" w:eastAsia="Times New Roman" w:hAnsi="Times New Roman" w:cs="Times New Roman"/>
        </w:rPr>
      </w:pPr>
      <w:r w:rsidRPr="00B96FD9">
        <w:rPr>
          <w:rStyle w:val="FootnoteReference"/>
          <w:rFonts w:ascii="Times New Roman" w:hAnsi="Times New Roman" w:cs="Times New Roman"/>
        </w:rPr>
        <w:footnoteRef/>
      </w:r>
      <w:r w:rsidRPr="00B96FD9">
        <w:rPr>
          <w:rFonts w:ascii="Times New Roman" w:hAnsi="Times New Roman" w:cs="Times New Roman"/>
        </w:rPr>
        <w:t xml:space="preserve"> </w:t>
      </w:r>
      <w:r w:rsidRPr="00B96FD9">
        <w:rPr>
          <w:rFonts w:ascii="Times New Roman" w:eastAsia="Times New Roman" w:hAnsi="Times New Roman" w:cs="Times New Roman"/>
          <w:color w:val="000000"/>
          <w:shd w:val="clear" w:color="auto" w:fill="FFFFFF"/>
        </w:rPr>
        <w:t>Riis, Jacob. "How The Other Half Lives, by Jacob Riis." How The Other Half </w:t>
      </w:r>
      <w:r w:rsidRPr="00B96FD9">
        <w:rPr>
          <w:rFonts w:ascii="Times New Roman" w:eastAsia="Times New Roman" w:hAnsi="Times New Roman" w:cs="Times New Roman"/>
          <w:color w:val="000000"/>
        </w:rPr>
        <w:br/>
      </w:r>
      <w:proofErr w:type="gramStart"/>
      <w:r w:rsidRPr="00B96FD9">
        <w:rPr>
          <w:rFonts w:ascii="Times New Roman" w:eastAsia="Times New Roman" w:hAnsi="Times New Roman" w:cs="Times New Roman"/>
          <w:color w:val="000000"/>
          <w:shd w:val="clear" w:color="auto" w:fill="FFFFFF"/>
        </w:rPr>
        <w:t>     Lives</w:t>
      </w:r>
      <w:proofErr w:type="gramEnd"/>
      <w:r w:rsidRPr="00B96FD9">
        <w:rPr>
          <w:rFonts w:ascii="Times New Roman" w:eastAsia="Times New Roman" w:hAnsi="Times New Roman" w:cs="Times New Roman"/>
          <w:color w:val="000000"/>
          <w:shd w:val="clear" w:color="auto" w:fill="FFFFFF"/>
        </w:rPr>
        <w:t>, by Jacob Riis. Last modified July 11, 2012. Accessed October 5, </w:t>
      </w:r>
      <w:r w:rsidRPr="00B96FD9">
        <w:rPr>
          <w:rFonts w:ascii="Times New Roman" w:eastAsia="Times New Roman" w:hAnsi="Times New Roman" w:cs="Times New Roman"/>
          <w:color w:val="000000"/>
        </w:rPr>
        <w:br/>
      </w:r>
      <w:proofErr w:type="gramStart"/>
      <w:r w:rsidRPr="00B96FD9">
        <w:rPr>
          <w:rFonts w:ascii="Times New Roman" w:eastAsia="Times New Roman" w:hAnsi="Times New Roman" w:cs="Times New Roman"/>
          <w:color w:val="000000"/>
          <w:shd w:val="clear" w:color="auto" w:fill="FFFFFF"/>
        </w:rPr>
        <w:t>     2014</w:t>
      </w:r>
      <w:proofErr w:type="gramEnd"/>
      <w:r w:rsidRPr="00B96FD9">
        <w:rPr>
          <w:rFonts w:ascii="Times New Roman" w:eastAsia="Times New Roman" w:hAnsi="Times New Roman" w:cs="Times New Roman"/>
          <w:color w:val="000000"/>
          <w:shd w:val="clear" w:color="auto" w:fill="FFFFFF"/>
        </w:rPr>
        <w:t>. http://www.authentichistory.com/1898-1913/2-progressivism/2-riis/. </w:t>
      </w:r>
    </w:p>
    <w:p w14:paraId="505AA616" w14:textId="77777777" w:rsidR="008213F2" w:rsidRPr="00B96FD9" w:rsidRDefault="008213F2">
      <w:pPr>
        <w:pStyle w:val="FootnoteText"/>
        <w:rPr>
          <w:rFonts w:ascii="Times New Roman" w:hAnsi="Times New Roman" w:cs="Times New Roman"/>
        </w:rPr>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F6B0F" w14:textId="77777777" w:rsidR="008213F2" w:rsidRDefault="008213F2" w:rsidP="009B6DF2">
    <w:pPr>
      <w:pStyle w:val="Header"/>
      <w:jc w:val="right"/>
    </w:pPr>
    <w:r>
      <w:t>Jacob Wall</w:t>
    </w:r>
  </w:p>
  <w:p w14:paraId="7F3AF67D" w14:textId="77777777" w:rsidR="008213F2" w:rsidRDefault="008213F2" w:rsidP="009B6DF2">
    <w:pPr>
      <w:pStyle w:val="Header"/>
      <w:jc w:val="right"/>
    </w:pPr>
    <w:r>
      <w:t xml:space="preserve">Professor </w:t>
    </w:r>
    <w:proofErr w:type="spellStart"/>
    <w:r>
      <w:t>Batchman</w:t>
    </w:r>
    <w:proofErr w:type="spellEnd"/>
  </w:p>
  <w:p w14:paraId="140F03A9" w14:textId="77777777" w:rsidR="008213F2" w:rsidRDefault="008213F2" w:rsidP="009B6DF2">
    <w:pPr>
      <w:pStyle w:val="Header"/>
      <w:jc w:val="right"/>
    </w:pPr>
    <w:r>
      <w:t>HIST 1025</w:t>
    </w:r>
  </w:p>
  <w:p w14:paraId="1F0C33C0" w14:textId="77777777" w:rsidR="008213F2" w:rsidRDefault="008213F2" w:rsidP="009B6DF2">
    <w:pPr>
      <w:pStyle w:val="Header"/>
      <w:jc w:val="right"/>
    </w:pPr>
    <w:r>
      <w:t>October 5, 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revisionView w:markup="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DF2"/>
    <w:rsid w:val="00043BFA"/>
    <w:rsid w:val="000B0135"/>
    <w:rsid w:val="00231B4D"/>
    <w:rsid w:val="00272CC6"/>
    <w:rsid w:val="00303139"/>
    <w:rsid w:val="003A4E6A"/>
    <w:rsid w:val="003B1927"/>
    <w:rsid w:val="0042708A"/>
    <w:rsid w:val="00431908"/>
    <w:rsid w:val="004B4CD1"/>
    <w:rsid w:val="00545C05"/>
    <w:rsid w:val="00604D89"/>
    <w:rsid w:val="00646DF8"/>
    <w:rsid w:val="006C2179"/>
    <w:rsid w:val="006F3A4D"/>
    <w:rsid w:val="0071629C"/>
    <w:rsid w:val="007D1C90"/>
    <w:rsid w:val="008213F2"/>
    <w:rsid w:val="009B6DF2"/>
    <w:rsid w:val="00A10F54"/>
    <w:rsid w:val="00A205DD"/>
    <w:rsid w:val="00A979F3"/>
    <w:rsid w:val="00B96FD9"/>
    <w:rsid w:val="00BD19CB"/>
    <w:rsid w:val="00DB2643"/>
    <w:rsid w:val="00E0060F"/>
    <w:rsid w:val="00F04500"/>
    <w:rsid w:val="00F32746"/>
    <w:rsid w:val="00F532D5"/>
    <w:rsid w:val="00F719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086D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6D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6DF2"/>
    <w:pPr>
      <w:tabs>
        <w:tab w:val="center" w:pos="4320"/>
        <w:tab w:val="right" w:pos="8640"/>
      </w:tabs>
    </w:pPr>
  </w:style>
  <w:style w:type="character" w:customStyle="1" w:styleId="HeaderChar">
    <w:name w:val="Header Char"/>
    <w:basedOn w:val="DefaultParagraphFont"/>
    <w:link w:val="Header"/>
    <w:uiPriority w:val="99"/>
    <w:rsid w:val="009B6DF2"/>
  </w:style>
  <w:style w:type="paragraph" w:styleId="Footer">
    <w:name w:val="footer"/>
    <w:basedOn w:val="Normal"/>
    <w:link w:val="FooterChar"/>
    <w:uiPriority w:val="99"/>
    <w:unhideWhenUsed/>
    <w:rsid w:val="009B6DF2"/>
    <w:pPr>
      <w:tabs>
        <w:tab w:val="center" w:pos="4320"/>
        <w:tab w:val="right" w:pos="8640"/>
      </w:tabs>
    </w:pPr>
  </w:style>
  <w:style w:type="character" w:customStyle="1" w:styleId="FooterChar">
    <w:name w:val="Footer Char"/>
    <w:basedOn w:val="DefaultParagraphFont"/>
    <w:link w:val="Footer"/>
    <w:uiPriority w:val="99"/>
    <w:rsid w:val="009B6DF2"/>
  </w:style>
  <w:style w:type="character" w:customStyle="1" w:styleId="Heading1Char">
    <w:name w:val="Heading 1 Char"/>
    <w:basedOn w:val="DefaultParagraphFont"/>
    <w:link w:val="Heading1"/>
    <w:uiPriority w:val="9"/>
    <w:rsid w:val="009B6DF2"/>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9B6DF2"/>
  </w:style>
  <w:style w:type="character" w:customStyle="1" w:styleId="FootnoteTextChar">
    <w:name w:val="Footnote Text Char"/>
    <w:basedOn w:val="DefaultParagraphFont"/>
    <w:link w:val="FootnoteText"/>
    <w:uiPriority w:val="99"/>
    <w:rsid w:val="009B6DF2"/>
  </w:style>
  <w:style w:type="character" w:styleId="FootnoteReference">
    <w:name w:val="footnote reference"/>
    <w:basedOn w:val="DefaultParagraphFont"/>
    <w:uiPriority w:val="99"/>
    <w:unhideWhenUsed/>
    <w:rsid w:val="009B6DF2"/>
    <w:rPr>
      <w:vertAlign w:val="superscript"/>
    </w:rPr>
  </w:style>
  <w:style w:type="character" w:customStyle="1" w:styleId="apple-converted-space">
    <w:name w:val="apple-converted-space"/>
    <w:basedOn w:val="DefaultParagraphFont"/>
    <w:rsid w:val="009B6DF2"/>
  </w:style>
  <w:style w:type="paragraph" w:styleId="BalloonText">
    <w:name w:val="Balloon Text"/>
    <w:basedOn w:val="Normal"/>
    <w:link w:val="BalloonTextChar"/>
    <w:uiPriority w:val="99"/>
    <w:semiHidden/>
    <w:unhideWhenUsed/>
    <w:rsid w:val="000B0135"/>
    <w:rPr>
      <w:rFonts w:ascii="Lucida Grande" w:hAnsi="Lucida Grande"/>
      <w:sz w:val="18"/>
      <w:szCs w:val="18"/>
    </w:rPr>
  </w:style>
  <w:style w:type="character" w:customStyle="1" w:styleId="BalloonTextChar">
    <w:name w:val="Balloon Text Char"/>
    <w:basedOn w:val="DefaultParagraphFont"/>
    <w:link w:val="BalloonText"/>
    <w:uiPriority w:val="99"/>
    <w:semiHidden/>
    <w:rsid w:val="000B0135"/>
    <w:rPr>
      <w:rFonts w:ascii="Lucida Grande" w:hAnsi="Lucida Grande"/>
      <w:sz w:val="18"/>
      <w:szCs w:val="18"/>
    </w:rPr>
  </w:style>
  <w:style w:type="character" w:styleId="Hyperlink">
    <w:name w:val="Hyperlink"/>
    <w:basedOn w:val="DefaultParagraphFont"/>
    <w:uiPriority w:val="99"/>
    <w:unhideWhenUsed/>
    <w:rsid w:val="006F3A4D"/>
    <w:rPr>
      <w:color w:val="0000FF" w:themeColor="hyperlink"/>
      <w:u w:val="single"/>
    </w:rPr>
  </w:style>
  <w:style w:type="character" w:styleId="FollowedHyperlink">
    <w:name w:val="FollowedHyperlink"/>
    <w:basedOn w:val="DefaultParagraphFont"/>
    <w:uiPriority w:val="99"/>
    <w:semiHidden/>
    <w:unhideWhenUsed/>
    <w:rsid w:val="008213F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B6DF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6DF2"/>
    <w:pPr>
      <w:tabs>
        <w:tab w:val="center" w:pos="4320"/>
        <w:tab w:val="right" w:pos="8640"/>
      </w:tabs>
    </w:pPr>
  </w:style>
  <w:style w:type="character" w:customStyle="1" w:styleId="HeaderChar">
    <w:name w:val="Header Char"/>
    <w:basedOn w:val="DefaultParagraphFont"/>
    <w:link w:val="Header"/>
    <w:uiPriority w:val="99"/>
    <w:rsid w:val="009B6DF2"/>
  </w:style>
  <w:style w:type="paragraph" w:styleId="Footer">
    <w:name w:val="footer"/>
    <w:basedOn w:val="Normal"/>
    <w:link w:val="FooterChar"/>
    <w:uiPriority w:val="99"/>
    <w:unhideWhenUsed/>
    <w:rsid w:val="009B6DF2"/>
    <w:pPr>
      <w:tabs>
        <w:tab w:val="center" w:pos="4320"/>
        <w:tab w:val="right" w:pos="8640"/>
      </w:tabs>
    </w:pPr>
  </w:style>
  <w:style w:type="character" w:customStyle="1" w:styleId="FooterChar">
    <w:name w:val="Footer Char"/>
    <w:basedOn w:val="DefaultParagraphFont"/>
    <w:link w:val="Footer"/>
    <w:uiPriority w:val="99"/>
    <w:rsid w:val="009B6DF2"/>
  </w:style>
  <w:style w:type="character" w:customStyle="1" w:styleId="Heading1Char">
    <w:name w:val="Heading 1 Char"/>
    <w:basedOn w:val="DefaultParagraphFont"/>
    <w:link w:val="Heading1"/>
    <w:uiPriority w:val="9"/>
    <w:rsid w:val="009B6DF2"/>
    <w:rPr>
      <w:rFonts w:asciiTheme="majorHAnsi" w:eastAsiaTheme="majorEastAsia" w:hAnsiTheme="majorHAnsi" w:cstheme="majorBidi"/>
      <w:b/>
      <w:bCs/>
      <w:color w:val="345A8A" w:themeColor="accent1" w:themeShade="B5"/>
      <w:sz w:val="32"/>
      <w:szCs w:val="32"/>
    </w:rPr>
  </w:style>
  <w:style w:type="paragraph" w:styleId="FootnoteText">
    <w:name w:val="footnote text"/>
    <w:basedOn w:val="Normal"/>
    <w:link w:val="FootnoteTextChar"/>
    <w:uiPriority w:val="99"/>
    <w:unhideWhenUsed/>
    <w:rsid w:val="009B6DF2"/>
  </w:style>
  <w:style w:type="character" w:customStyle="1" w:styleId="FootnoteTextChar">
    <w:name w:val="Footnote Text Char"/>
    <w:basedOn w:val="DefaultParagraphFont"/>
    <w:link w:val="FootnoteText"/>
    <w:uiPriority w:val="99"/>
    <w:rsid w:val="009B6DF2"/>
  </w:style>
  <w:style w:type="character" w:styleId="FootnoteReference">
    <w:name w:val="footnote reference"/>
    <w:basedOn w:val="DefaultParagraphFont"/>
    <w:uiPriority w:val="99"/>
    <w:unhideWhenUsed/>
    <w:rsid w:val="009B6DF2"/>
    <w:rPr>
      <w:vertAlign w:val="superscript"/>
    </w:rPr>
  </w:style>
  <w:style w:type="character" w:customStyle="1" w:styleId="apple-converted-space">
    <w:name w:val="apple-converted-space"/>
    <w:basedOn w:val="DefaultParagraphFont"/>
    <w:rsid w:val="009B6DF2"/>
  </w:style>
  <w:style w:type="paragraph" w:styleId="BalloonText">
    <w:name w:val="Balloon Text"/>
    <w:basedOn w:val="Normal"/>
    <w:link w:val="BalloonTextChar"/>
    <w:uiPriority w:val="99"/>
    <w:semiHidden/>
    <w:unhideWhenUsed/>
    <w:rsid w:val="000B0135"/>
    <w:rPr>
      <w:rFonts w:ascii="Lucida Grande" w:hAnsi="Lucida Grande"/>
      <w:sz w:val="18"/>
      <w:szCs w:val="18"/>
    </w:rPr>
  </w:style>
  <w:style w:type="character" w:customStyle="1" w:styleId="BalloonTextChar">
    <w:name w:val="Balloon Text Char"/>
    <w:basedOn w:val="DefaultParagraphFont"/>
    <w:link w:val="BalloonText"/>
    <w:uiPriority w:val="99"/>
    <w:semiHidden/>
    <w:rsid w:val="000B0135"/>
    <w:rPr>
      <w:rFonts w:ascii="Lucida Grande" w:hAnsi="Lucida Grande"/>
      <w:sz w:val="18"/>
      <w:szCs w:val="18"/>
    </w:rPr>
  </w:style>
  <w:style w:type="character" w:styleId="Hyperlink">
    <w:name w:val="Hyperlink"/>
    <w:basedOn w:val="DefaultParagraphFont"/>
    <w:uiPriority w:val="99"/>
    <w:unhideWhenUsed/>
    <w:rsid w:val="006F3A4D"/>
    <w:rPr>
      <w:color w:val="0000FF" w:themeColor="hyperlink"/>
      <w:u w:val="single"/>
    </w:rPr>
  </w:style>
  <w:style w:type="character" w:styleId="FollowedHyperlink">
    <w:name w:val="FollowedHyperlink"/>
    <w:basedOn w:val="DefaultParagraphFont"/>
    <w:uiPriority w:val="99"/>
    <w:semiHidden/>
    <w:unhideWhenUsed/>
    <w:rsid w:val="008213F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72035">
      <w:bodyDiv w:val="1"/>
      <w:marLeft w:val="0"/>
      <w:marRight w:val="0"/>
      <w:marTop w:val="0"/>
      <w:marBottom w:val="0"/>
      <w:divBdr>
        <w:top w:val="none" w:sz="0" w:space="0" w:color="auto"/>
        <w:left w:val="none" w:sz="0" w:space="0" w:color="auto"/>
        <w:bottom w:val="none" w:sz="0" w:space="0" w:color="auto"/>
        <w:right w:val="none" w:sz="0" w:space="0" w:color="auto"/>
      </w:divBdr>
    </w:div>
    <w:div w:id="345251595">
      <w:bodyDiv w:val="1"/>
      <w:marLeft w:val="0"/>
      <w:marRight w:val="0"/>
      <w:marTop w:val="0"/>
      <w:marBottom w:val="0"/>
      <w:divBdr>
        <w:top w:val="none" w:sz="0" w:space="0" w:color="auto"/>
        <w:left w:val="none" w:sz="0" w:space="0" w:color="auto"/>
        <w:bottom w:val="none" w:sz="0" w:space="0" w:color="auto"/>
        <w:right w:val="none" w:sz="0" w:space="0" w:color="auto"/>
      </w:divBdr>
    </w:div>
    <w:div w:id="506213947">
      <w:bodyDiv w:val="1"/>
      <w:marLeft w:val="0"/>
      <w:marRight w:val="0"/>
      <w:marTop w:val="0"/>
      <w:marBottom w:val="0"/>
      <w:divBdr>
        <w:top w:val="none" w:sz="0" w:space="0" w:color="auto"/>
        <w:left w:val="none" w:sz="0" w:space="0" w:color="auto"/>
        <w:bottom w:val="none" w:sz="0" w:space="0" w:color="auto"/>
        <w:right w:val="none" w:sz="0" w:space="0" w:color="auto"/>
      </w:divBdr>
    </w:div>
    <w:div w:id="520780297">
      <w:bodyDiv w:val="1"/>
      <w:marLeft w:val="0"/>
      <w:marRight w:val="0"/>
      <w:marTop w:val="0"/>
      <w:marBottom w:val="0"/>
      <w:divBdr>
        <w:top w:val="none" w:sz="0" w:space="0" w:color="auto"/>
        <w:left w:val="none" w:sz="0" w:space="0" w:color="auto"/>
        <w:bottom w:val="none" w:sz="0" w:space="0" w:color="auto"/>
        <w:right w:val="none" w:sz="0" w:space="0" w:color="auto"/>
      </w:divBdr>
    </w:div>
    <w:div w:id="966009406">
      <w:bodyDiv w:val="1"/>
      <w:marLeft w:val="0"/>
      <w:marRight w:val="0"/>
      <w:marTop w:val="0"/>
      <w:marBottom w:val="0"/>
      <w:divBdr>
        <w:top w:val="none" w:sz="0" w:space="0" w:color="auto"/>
        <w:left w:val="none" w:sz="0" w:space="0" w:color="auto"/>
        <w:bottom w:val="none" w:sz="0" w:space="0" w:color="auto"/>
        <w:right w:val="none" w:sz="0" w:space="0" w:color="auto"/>
      </w:divBdr>
    </w:div>
    <w:div w:id="1202012538">
      <w:bodyDiv w:val="1"/>
      <w:marLeft w:val="0"/>
      <w:marRight w:val="0"/>
      <w:marTop w:val="0"/>
      <w:marBottom w:val="0"/>
      <w:divBdr>
        <w:top w:val="none" w:sz="0" w:space="0" w:color="auto"/>
        <w:left w:val="none" w:sz="0" w:space="0" w:color="auto"/>
        <w:bottom w:val="none" w:sz="0" w:space="0" w:color="auto"/>
        <w:right w:val="none" w:sz="0" w:space="0" w:color="auto"/>
      </w:divBdr>
    </w:div>
    <w:div w:id="1361738562">
      <w:bodyDiv w:val="1"/>
      <w:marLeft w:val="0"/>
      <w:marRight w:val="0"/>
      <w:marTop w:val="0"/>
      <w:marBottom w:val="0"/>
      <w:divBdr>
        <w:top w:val="none" w:sz="0" w:space="0" w:color="auto"/>
        <w:left w:val="none" w:sz="0" w:space="0" w:color="auto"/>
        <w:bottom w:val="none" w:sz="0" w:space="0" w:color="auto"/>
        <w:right w:val="none" w:sz="0" w:space="0" w:color="auto"/>
      </w:divBdr>
    </w:div>
    <w:div w:id="1500535193">
      <w:bodyDiv w:val="1"/>
      <w:marLeft w:val="0"/>
      <w:marRight w:val="0"/>
      <w:marTop w:val="0"/>
      <w:marBottom w:val="0"/>
      <w:divBdr>
        <w:top w:val="none" w:sz="0" w:space="0" w:color="auto"/>
        <w:left w:val="none" w:sz="0" w:space="0" w:color="auto"/>
        <w:bottom w:val="none" w:sz="0" w:space="0" w:color="auto"/>
        <w:right w:val="none" w:sz="0" w:space="0" w:color="auto"/>
      </w:divBdr>
    </w:div>
    <w:div w:id="1528568554">
      <w:bodyDiv w:val="1"/>
      <w:marLeft w:val="0"/>
      <w:marRight w:val="0"/>
      <w:marTop w:val="0"/>
      <w:marBottom w:val="0"/>
      <w:divBdr>
        <w:top w:val="none" w:sz="0" w:space="0" w:color="auto"/>
        <w:left w:val="none" w:sz="0" w:space="0" w:color="auto"/>
        <w:bottom w:val="none" w:sz="0" w:space="0" w:color="auto"/>
        <w:right w:val="none" w:sz="0" w:space="0" w:color="auto"/>
      </w:divBdr>
    </w:div>
    <w:div w:id="1853102159">
      <w:bodyDiv w:val="1"/>
      <w:marLeft w:val="0"/>
      <w:marRight w:val="0"/>
      <w:marTop w:val="0"/>
      <w:marBottom w:val="0"/>
      <w:divBdr>
        <w:top w:val="none" w:sz="0" w:space="0" w:color="auto"/>
        <w:left w:val="none" w:sz="0" w:space="0" w:color="auto"/>
        <w:bottom w:val="none" w:sz="0" w:space="0" w:color="auto"/>
        <w:right w:val="none" w:sz="0" w:space="0" w:color="auto"/>
      </w:divBdr>
    </w:div>
    <w:div w:id="1877767695">
      <w:bodyDiv w:val="1"/>
      <w:marLeft w:val="0"/>
      <w:marRight w:val="0"/>
      <w:marTop w:val="0"/>
      <w:marBottom w:val="0"/>
      <w:divBdr>
        <w:top w:val="none" w:sz="0" w:space="0" w:color="auto"/>
        <w:left w:val="none" w:sz="0" w:space="0" w:color="auto"/>
        <w:bottom w:val="none" w:sz="0" w:space="0" w:color="auto"/>
        <w:right w:val="none" w:sz="0" w:space="0" w:color="auto"/>
      </w:divBdr>
    </w:div>
    <w:div w:id="1890799421">
      <w:bodyDiv w:val="1"/>
      <w:marLeft w:val="0"/>
      <w:marRight w:val="0"/>
      <w:marTop w:val="0"/>
      <w:marBottom w:val="0"/>
      <w:divBdr>
        <w:top w:val="none" w:sz="0" w:space="0" w:color="auto"/>
        <w:left w:val="none" w:sz="0" w:space="0" w:color="auto"/>
        <w:bottom w:val="none" w:sz="0" w:space="0" w:color="auto"/>
        <w:right w:val="none" w:sz="0" w:space="0" w:color="auto"/>
      </w:divBdr>
    </w:div>
    <w:div w:id="2007903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968</Words>
  <Characters>5522</Characters>
  <Application>Microsoft Macintosh Word</Application>
  <DocSecurity>0</DocSecurity>
  <Lines>46</Lines>
  <Paragraphs>12</Paragraphs>
  <ScaleCrop>false</ScaleCrop>
  <Company/>
  <LinksUpToDate>false</LinksUpToDate>
  <CharactersWithSpaces>6478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11</cp:revision>
  <dcterms:created xsi:type="dcterms:W3CDTF">2014-11-24T02:56:00Z</dcterms:created>
  <dcterms:modified xsi:type="dcterms:W3CDTF">2014-11-24T03:43:00Z</dcterms:modified>
</cp:coreProperties>
</file>